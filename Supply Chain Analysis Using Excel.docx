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616F" w:rsidRDefault="002B616F">
      <w:pPr>
        <w:jc w:val="center"/>
        <w:rPr>
          <w:ins w:id="0" w:author="Microsoft account" w:date="2023-06-24T18:39:00Z"/>
          <w:rFonts w:ascii="Georgia" w:hAnsi="Georgia"/>
          <w:b/>
          <w:sz w:val="48"/>
          <w:szCs w:val="48"/>
        </w:rPr>
        <w:pPrChange w:id="1" w:author="Microsoft account" w:date="2023-06-01T14:03:00Z">
          <w:pPr/>
        </w:pPrChange>
      </w:pPr>
      <w:ins w:id="2" w:author="Microsoft account" w:date="2023-06-24T18:39:00Z">
        <w:r w:rsidRPr="002B616F">
          <w:rPr>
            <w:rFonts w:ascii="Georgia" w:hAnsi="Georgia"/>
            <w:b/>
            <w:sz w:val="48"/>
            <w:szCs w:val="48"/>
          </w:rPr>
          <w:t>Supply Chain Analysis: Data Analysis Case Study using Excel</w:t>
        </w:r>
        <w:r w:rsidRPr="002B616F" w:rsidDel="002B616F">
          <w:rPr>
            <w:rFonts w:ascii="Georgia" w:hAnsi="Georgia"/>
            <w:b/>
            <w:sz w:val="48"/>
            <w:szCs w:val="48"/>
          </w:rPr>
          <w:t xml:space="preserve"> </w:t>
        </w:r>
      </w:ins>
    </w:p>
    <w:p w:rsidR="005A6B7A" w:rsidRPr="006215FB" w:rsidRDefault="00AD384E">
      <w:pPr>
        <w:jc w:val="center"/>
        <w:rPr>
          <w:ins w:id="3" w:author="Microsoft account" w:date="2023-06-01T15:53:00Z"/>
          <w:rFonts w:ascii="Georgia" w:hAnsi="Georgia"/>
          <w:rPrChange w:id="4" w:author="Microsoft account" w:date="2023-06-01T16:31:00Z">
            <w:rPr>
              <w:ins w:id="5" w:author="Microsoft account" w:date="2023-06-01T15:53:00Z"/>
            </w:rPr>
          </w:rPrChange>
        </w:rPr>
        <w:pPrChange w:id="6" w:author="Microsoft account" w:date="2023-06-01T14:03:00Z">
          <w:pPr/>
        </w:pPrChange>
      </w:pPr>
      <w:del w:id="7" w:author="Microsoft account" w:date="2023-06-24T18:39:00Z">
        <w:r w:rsidRPr="006215FB" w:rsidDel="002B616F">
          <w:rPr>
            <w:rFonts w:ascii="Georgia" w:hAnsi="Georgia"/>
            <w:b/>
            <w:sz w:val="48"/>
            <w:szCs w:val="48"/>
            <w:rPrChange w:id="8" w:author="Microsoft account" w:date="2023-06-01T16:31:00Z">
              <w:rPr/>
            </w:rPrChange>
          </w:rPr>
          <w:delText xml:space="preserve">Supply Chain </w:delText>
        </w:r>
      </w:del>
      <w:del w:id="9" w:author="Microsoft account" w:date="2023-06-01T15:47:00Z">
        <w:r w:rsidRPr="006215FB" w:rsidDel="005A6B7A">
          <w:rPr>
            <w:rFonts w:ascii="Georgia" w:hAnsi="Georgia"/>
            <w:b/>
            <w:sz w:val="48"/>
            <w:szCs w:val="48"/>
            <w:rPrChange w:id="10" w:author="Microsoft account" w:date="2023-06-01T16:31:00Z">
              <w:rPr/>
            </w:rPrChange>
          </w:rPr>
          <w:delText xml:space="preserve">Analysis  – </w:delText>
        </w:r>
      </w:del>
      <w:del w:id="11" w:author="Microsoft account" w:date="2023-06-24T18:39:00Z">
        <w:r w:rsidRPr="006215FB" w:rsidDel="002B616F">
          <w:rPr>
            <w:rFonts w:ascii="Georgia" w:hAnsi="Georgia"/>
            <w:b/>
            <w:sz w:val="48"/>
            <w:szCs w:val="48"/>
            <w:rPrChange w:id="12" w:author="Microsoft account" w:date="2023-06-01T16:31:00Z">
              <w:rPr/>
            </w:rPrChange>
          </w:rPr>
          <w:delText>Case Study</w:delText>
        </w:r>
      </w:del>
    </w:p>
    <w:p w:rsidR="006215FB" w:rsidRDefault="00E34E55">
      <w:pPr>
        <w:jc w:val="center"/>
        <w:rPr>
          <w:ins w:id="13" w:author="Microsoft account" w:date="2023-06-01T16:33:00Z"/>
          <w:rFonts w:ascii="Georgia" w:hAnsi="Georgia"/>
          <w:b/>
          <w:sz w:val="36"/>
          <w:szCs w:val="36"/>
        </w:rPr>
        <w:pPrChange w:id="14" w:author="Microsoft account" w:date="2023-06-01T16:33:00Z">
          <w:pPr/>
        </w:pPrChange>
      </w:pPr>
      <w:ins w:id="15" w:author="Microsoft account" w:date="2023-06-01T16:31:00Z">
        <w:r>
          <w:rPr>
            <w:rFonts w:ascii="Georgia" w:hAnsi="Georgia"/>
            <w:b/>
            <w:sz w:val="28"/>
            <w:szCs w:val="28"/>
          </w:rPr>
          <w:t>Data Analyst case study on supply chain a</w:t>
        </w:r>
        <w:r w:rsidR="006215FB" w:rsidRPr="006215FB">
          <w:rPr>
            <w:rFonts w:ascii="Georgia" w:hAnsi="Georgia"/>
            <w:b/>
            <w:sz w:val="28"/>
            <w:szCs w:val="28"/>
            <w:rPrChange w:id="16" w:author="Microsoft account" w:date="2023-06-01T16:31:00Z">
              <w:rPr>
                <w:rFonts w:ascii="Georgia" w:hAnsi="Georgia"/>
              </w:rPr>
            </w:rPrChange>
          </w:rPr>
          <w:t>nalysis</w:t>
        </w:r>
      </w:ins>
      <w:ins w:id="17" w:author="Microsoft account" w:date="2023-06-01T17:05:00Z">
        <w:r>
          <w:rPr>
            <w:rFonts w:ascii="Georgia" w:hAnsi="Georgia"/>
            <w:b/>
            <w:sz w:val="28"/>
            <w:szCs w:val="28"/>
          </w:rPr>
          <w:t xml:space="preserve"> </w:t>
        </w:r>
        <w:r>
          <w:rPr>
            <w:rFonts w:ascii="Georgia" w:hAnsi="Georgia"/>
            <w:b/>
            <w:sz w:val="28"/>
            <w:szCs w:val="28"/>
          </w:rPr>
          <w:br/>
          <w:t>using e</w:t>
        </w:r>
        <w:r w:rsidR="001A50C6">
          <w:rPr>
            <w:rFonts w:ascii="Georgia" w:hAnsi="Georgia"/>
            <w:b/>
            <w:sz w:val="28"/>
            <w:szCs w:val="28"/>
          </w:rPr>
          <w:t>xcel</w:t>
        </w:r>
      </w:ins>
      <w:ins w:id="18" w:author="Microsoft account" w:date="2023-06-01T15:46:00Z">
        <w:r w:rsidR="005A6B7A" w:rsidRPr="006215FB">
          <w:rPr>
            <w:rFonts w:ascii="Georgia" w:hAnsi="Georgia"/>
            <w:b/>
            <w:sz w:val="28"/>
            <w:szCs w:val="28"/>
            <w:rPrChange w:id="19" w:author="Microsoft account" w:date="2023-06-01T16:31:00Z">
              <w:rPr/>
            </w:rPrChange>
          </w:rPr>
          <w:br/>
        </w:r>
      </w:ins>
    </w:p>
    <w:p w:rsidR="006215FB" w:rsidRDefault="006215FB">
      <w:pPr>
        <w:jc w:val="center"/>
        <w:rPr>
          <w:ins w:id="20" w:author="Microsoft account" w:date="2023-06-01T16:33:00Z"/>
          <w:rFonts w:ascii="Georgia" w:hAnsi="Georgia"/>
          <w:b/>
          <w:sz w:val="28"/>
          <w:szCs w:val="36"/>
        </w:rPr>
        <w:pPrChange w:id="21" w:author="Microsoft account" w:date="2023-06-01T16:31:00Z">
          <w:pPr/>
        </w:pPrChange>
      </w:pPr>
    </w:p>
    <w:p w:rsidR="006215FB" w:rsidRDefault="006215FB">
      <w:pPr>
        <w:jc w:val="center"/>
        <w:rPr>
          <w:ins w:id="22" w:author="Microsoft account" w:date="2023-06-01T16:33:00Z"/>
          <w:rFonts w:ascii="Georgia" w:hAnsi="Georgia"/>
          <w:b/>
          <w:sz w:val="28"/>
          <w:szCs w:val="36"/>
        </w:rPr>
        <w:pPrChange w:id="23" w:author="Microsoft account" w:date="2023-06-01T16:31:00Z">
          <w:pPr/>
        </w:pPrChange>
      </w:pPr>
    </w:p>
    <w:p w:rsidR="006215FB" w:rsidRDefault="006215FB">
      <w:pPr>
        <w:jc w:val="center"/>
        <w:rPr>
          <w:ins w:id="24" w:author="Microsoft account" w:date="2023-06-01T16:33:00Z"/>
          <w:rFonts w:ascii="Georgia" w:hAnsi="Georgia"/>
          <w:b/>
          <w:sz w:val="28"/>
          <w:szCs w:val="36"/>
        </w:rPr>
        <w:pPrChange w:id="25" w:author="Microsoft account" w:date="2023-06-01T16:31:00Z">
          <w:pPr/>
        </w:pPrChange>
      </w:pPr>
    </w:p>
    <w:p w:rsidR="006215FB" w:rsidRDefault="006215FB">
      <w:pPr>
        <w:jc w:val="center"/>
        <w:rPr>
          <w:ins w:id="26" w:author="Microsoft account" w:date="2023-06-01T16:33:00Z"/>
          <w:rFonts w:ascii="Georgia" w:hAnsi="Georgia"/>
          <w:b/>
          <w:sz w:val="28"/>
          <w:szCs w:val="36"/>
        </w:rPr>
        <w:pPrChange w:id="27" w:author="Microsoft account" w:date="2023-06-01T16:31:00Z">
          <w:pPr/>
        </w:pPrChange>
      </w:pPr>
    </w:p>
    <w:p w:rsidR="006215FB" w:rsidRDefault="006215FB">
      <w:pPr>
        <w:jc w:val="center"/>
        <w:rPr>
          <w:ins w:id="28" w:author="Microsoft account" w:date="2023-06-01T16:33:00Z"/>
          <w:rFonts w:ascii="Georgia" w:hAnsi="Georgia"/>
          <w:b/>
          <w:sz w:val="28"/>
          <w:szCs w:val="36"/>
        </w:rPr>
        <w:pPrChange w:id="29" w:author="Microsoft account" w:date="2023-06-01T16:31:00Z">
          <w:pPr/>
        </w:pPrChange>
      </w:pPr>
    </w:p>
    <w:p w:rsidR="006215FB" w:rsidRDefault="006215FB">
      <w:pPr>
        <w:jc w:val="center"/>
        <w:rPr>
          <w:ins w:id="30" w:author="Microsoft account" w:date="2023-06-01T16:33:00Z"/>
          <w:rFonts w:ascii="Georgia" w:hAnsi="Georgia"/>
          <w:b/>
          <w:sz w:val="28"/>
          <w:szCs w:val="36"/>
        </w:rPr>
        <w:pPrChange w:id="31" w:author="Microsoft account" w:date="2023-06-01T16:31:00Z">
          <w:pPr/>
        </w:pPrChange>
      </w:pPr>
    </w:p>
    <w:p w:rsidR="006215FB" w:rsidRDefault="006215FB">
      <w:pPr>
        <w:jc w:val="center"/>
        <w:rPr>
          <w:ins w:id="32" w:author="Microsoft account" w:date="2023-06-01T16:33:00Z"/>
          <w:rFonts w:ascii="Georgia" w:hAnsi="Georgia"/>
          <w:b/>
          <w:sz w:val="28"/>
          <w:szCs w:val="36"/>
        </w:rPr>
        <w:pPrChange w:id="33" w:author="Microsoft account" w:date="2023-06-01T16:31:00Z">
          <w:pPr/>
        </w:pPrChange>
      </w:pPr>
    </w:p>
    <w:p w:rsidR="006215FB" w:rsidRDefault="006215FB">
      <w:pPr>
        <w:jc w:val="center"/>
        <w:rPr>
          <w:ins w:id="34" w:author="Microsoft account" w:date="2023-06-01T16:33:00Z"/>
          <w:rFonts w:ascii="Georgia" w:hAnsi="Georgia"/>
          <w:b/>
          <w:sz w:val="28"/>
          <w:szCs w:val="36"/>
        </w:rPr>
        <w:pPrChange w:id="35" w:author="Microsoft account" w:date="2023-06-01T16:31:00Z">
          <w:pPr/>
        </w:pPrChange>
      </w:pPr>
    </w:p>
    <w:p w:rsidR="00E34E55" w:rsidRDefault="00E34E55">
      <w:pPr>
        <w:jc w:val="center"/>
        <w:rPr>
          <w:ins w:id="36" w:author="Microsoft account" w:date="2023-06-24T17:42:00Z"/>
          <w:rFonts w:ascii="Georgia" w:hAnsi="Georgia"/>
          <w:b/>
          <w:sz w:val="28"/>
          <w:szCs w:val="36"/>
        </w:rPr>
        <w:pPrChange w:id="37" w:author="Microsoft account" w:date="2023-06-01T16:31:00Z">
          <w:pPr/>
        </w:pPrChange>
      </w:pPr>
      <w:ins w:id="38" w:author="Microsoft account" w:date="2023-06-01T16:33:00Z">
        <w:r>
          <w:rPr>
            <w:rFonts w:ascii="Georgia" w:hAnsi="Georgia"/>
            <w:b/>
            <w:sz w:val="28"/>
            <w:szCs w:val="36"/>
          </w:rPr>
          <w:t>Supply chain analysis of fashion and b</w:t>
        </w:r>
        <w:r w:rsidR="006215FB" w:rsidRPr="006215FB">
          <w:rPr>
            <w:rFonts w:ascii="Georgia" w:hAnsi="Georgia"/>
            <w:b/>
            <w:sz w:val="28"/>
            <w:szCs w:val="36"/>
            <w:rPrChange w:id="39" w:author="Microsoft account" w:date="2023-06-01T16:33:00Z">
              <w:rPr>
                <w:rFonts w:ascii="Georgia" w:hAnsi="Georgia"/>
                <w:b/>
                <w:sz w:val="36"/>
                <w:szCs w:val="36"/>
              </w:rPr>
            </w:rPrChange>
          </w:rPr>
          <w:t>eauty startup</w:t>
        </w:r>
      </w:ins>
      <w:ins w:id="40" w:author="Microsoft account" w:date="2023-06-24T17:42:00Z">
        <w:r>
          <w:rPr>
            <w:rFonts w:ascii="Georgia" w:hAnsi="Georgia"/>
            <w:b/>
            <w:sz w:val="28"/>
            <w:szCs w:val="36"/>
          </w:rPr>
          <w:t xml:space="preserve"> </w:t>
        </w:r>
      </w:ins>
    </w:p>
    <w:p w:rsidR="005A6B7A" w:rsidRPr="006215FB" w:rsidRDefault="00E34E55">
      <w:pPr>
        <w:jc w:val="center"/>
        <w:rPr>
          <w:ins w:id="41" w:author="Microsoft account" w:date="2023-06-01T15:53:00Z"/>
          <w:rFonts w:ascii="Georgia" w:hAnsi="Georgia"/>
          <w:b/>
          <w:sz w:val="28"/>
          <w:szCs w:val="28"/>
          <w:rPrChange w:id="42" w:author="Microsoft account" w:date="2023-06-01T16:31:00Z">
            <w:rPr>
              <w:ins w:id="43" w:author="Microsoft account" w:date="2023-06-01T15:53:00Z"/>
            </w:rPr>
          </w:rPrChange>
        </w:rPr>
        <w:pPrChange w:id="44" w:author="Microsoft account" w:date="2023-06-01T16:31:00Z">
          <w:pPr/>
        </w:pPrChange>
      </w:pPr>
      <w:ins w:id="45" w:author="Microsoft account" w:date="2023-06-24T17:42:00Z">
        <w:r>
          <w:rPr>
            <w:rFonts w:ascii="Georgia" w:hAnsi="Georgia"/>
            <w:b/>
            <w:sz w:val="28"/>
            <w:szCs w:val="36"/>
          </w:rPr>
          <w:t>REPORT</w:t>
        </w:r>
      </w:ins>
      <w:ins w:id="46" w:author="Microsoft account" w:date="2023-06-01T16:28:00Z">
        <w:r w:rsidR="006215FB" w:rsidRPr="006215FB">
          <w:rPr>
            <w:rFonts w:ascii="Georgia" w:hAnsi="Georgia"/>
            <w:b/>
            <w:sz w:val="36"/>
            <w:szCs w:val="36"/>
            <w:rPrChange w:id="47" w:author="Microsoft account" w:date="2023-06-01T16:31:00Z">
              <w:rPr/>
            </w:rPrChange>
          </w:rPr>
          <w:br/>
        </w:r>
        <w:r w:rsidR="006215FB" w:rsidRPr="006215FB">
          <w:rPr>
            <w:rFonts w:ascii="Georgia" w:hAnsi="Georgia"/>
            <w:b/>
            <w:sz w:val="36"/>
            <w:szCs w:val="36"/>
            <w:rPrChange w:id="48" w:author="Microsoft account" w:date="2023-06-01T16:31:00Z">
              <w:rPr/>
            </w:rPrChange>
          </w:rPr>
          <w:br/>
        </w:r>
      </w:ins>
    </w:p>
    <w:p w:rsidR="005A6B7A" w:rsidRPr="006215FB" w:rsidRDefault="005A6B7A">
      <w:pPr>
        <w:jc w:val="center"/>
        <w:rPr>
          <w:ins w:id="49" w:author="Microsoft account" w:date="2023-06-01T15:53:00Z"/>
          <w:rFonts w:ascii="Georgia" w:hAnsi="Georgia"/>
          <w:rPrChange w:id="50" w:author="Microsoft account" w:date="2023-06-01T16:31:00Z">
            <w:rPr>
              <w:ins w:id="51" w:author="Microsoft account" w:date="2023-06-01T15:53:00Z"/>
            </w:rPr>
          </w:rPrChange>
        </w:rPr>
        <w:pPrChange w:id="52" w:author="Microsoft account" w:date="2023-06-01T14:03:00Z">
          <w:pPr/>
        </w:pPrChange>
      </w:pPr>
    </w:p>
    <w:p w:rsidR="005A6B7A" w:rsidRPr="006215FB" w:rsidRDefault="005A6B7A">
      <w:pPr>
        <w:jc w:val="center"/>
        <w:rPr>
          <w:ins w:id="53" w:author="Microsoft account" w:date="2023-06-01T15:53:00Z"/>
          <w:rFonts w:ascii="Georgia" w:hAnsi="Georgia"/>
          <w:rPrChange w:id="54" w:author="Microsoft account" w:date="2023-06-01T16:31:00Z">
            <w:rPr>
              <w:ins w:id="55" w:author="Microsoft account" w:date="2023-06-01T15:53:00Z"/>
            </w:rPr>
          </w:rPrChange>
        </w:rPr>
        <w:pPrChange w:id="56" w:author="Microsoft account" w:date="2023-06-01T14:03:00Z">
          <w:pPr/>
        </w:pPrChange>
      </w:pPr>
    </w:p>
    <w:p w:rsidR="005A6B7A" w:rsidRPr="006215FB" w:rsidRDefault="005A6B7A">
      <w:pPr>
        <w:jc w:val="center"/>
        <w:rPr>
          <w:ins w:id="57" w:author="Microsoft account" w:date="2023-06-01T15:53:00Z"/>
          <w:rFonts w:ascii="Georgia" w:hAnsi="Georgia"/>
          <w:rPrChange w:id="58" w:author="Microsoft account" w:date="2023-06-01T16:31:00Z">
            <w:rPr>
              <w:ins w:id="59" w:author="Microsoft account" w:date="2023-06-01T15:53:00Z"/>
            </w:rPr>
          </w:rPrChange>
        </w:rPr>
        <w:pPrChange w:id="60" w:author="Microsoft account" w:date="2023-06-01T14:03:00Z">
          <w:pPr/>
        </w:pPrChange>
      </w:pPr>
    </w:p>
    <w:p w:rsidR="005A6B7A" w:rsidRPr="006215FB" w:rsidRDefault="005A6B7A">
      <w:pPr>
        <w:jc w:val="center"/>
        <w:rPr>
          <w:ins w:id="61" w:author="Microsoft account" w:date="2023-06-01T15:53:00Z"/>
          <w:rFonts w:ascii="Georgia" w:hAnsi="Georgia"/>
          <w:rPrChange w:id="62" w:author="Microsoft account" w:date="2023-06-01T16:31:00Z">
            <w:rPr>
              <w:ins w:id="63" w:author="Microsoft account" w:date="2023-06-01T15:53:00Z"/>
            </w:rPr>
          </w:rPrChange>
        </w:rPr>
        <w:pPrChange w:id="64" w:author="Microsoft account" w:date="2023-06-01T14:03:00Z">
          <w:pPr/>
        </w:pPrChange>
      </w:pPr>
    </w:p>
    <w:p w:rsidR="005A6B7A" w:rsidRPr="006215FB" w:rsidRDefault="005A6B7A">
      <w:pPr>
        <w:jc w:val="center"/>
        <w:rPr>
          <w:ins w:id="65" w:author="Microsoft account" w:date="2023-06-01T15:53:00Z"/>
          <w:rFonts w:ascii="Georgia" w:hAnsi="Georgia"/>
          <w:rPrChange w:id="66" w:author="Microsoft account" w:date="2023-06-01T16:31:00Z">
            <w:rPr>
              <w:ins w:id="67" w:author="Microsoft account" w:date="2023-06-01T15:53:00Z"/>
            </w:rPr>
          </w:rPrChange>
        </w:rPr>
        <w:pPrChange w:id="68" w:author="Microsoft account" w:date="2023-06-01T14:03:00Z">
          <w:pPr/>
        </w:pPrChange>
      </w:pPr>
    </w:p>
    <w:p w:rsidR="006215FB" w:rsidRDefault="006215FB">
      <w:pPr>
        <w:jc w:val="center"/>
        <w:rPr>
          <w:ins w:id="69" w:author="Microsoft account" w:date="2023-06-01T16:32:00Z"/>
          <w:rFonts w:ascii="Georgia" w:hAnsi="Georgia"/>
          <w:b/>
        </w:rPr>
        <w:pPrChange w:id="70" w:author="Microsoft account" w:date="2023-06-01T16:29:00Z">
          <w:pPr>
            <w:autoSpaceDE w:val="0"/>
            <w:autoSpaceDN w:val="0"/>
            <w:adjustRightInd w:val="0"/>
            <w:spacing w:after="0" w:line="360" w:lineRule="auto"/>
            <w:jc w:val="center"/>
          </w:pPr>
        </w:pPrChange>
      </w:pPr>
    </w:p>
    <w:p w:rsidR="006215FB" w:rsidRDefault="006215FB">
      <w:pPr>
        <w:jc w:val="center"/>
        <w:rPr>
          <w:ins w:id="71" w:author="Microsoft account" w:date="2023-06-01T16:32:00Z"/>
          <w:rFonts w:ascii="Georgia" w:hAnsi="Georgia"/>
          <w:b/>
        </w:rPr>
        <w:pPrChange w:id="72" w:author="Microsoft account" w:date="2023-06-01T16:29:00Z">
          <w:pPr>
            <w:autoSpaceDE w:val="0"/>
            <w:autoSpaceDN w:val="0"/>
            <w:adjustRightInd w:val="0"/>
            <w:spacing w:after="0" w:line="360" w:lineRule="auto"/>
            <w:jc w:val="center"/>
          </w:pPr>
        </w:pPrChange>
      </w:pPr>
    </w:p>
    <w:p w:rsidR="006215FB" w:rsidRDefault="00E34E55">
      <w:pPr>
        <w:jc w:val="center"/>
        <w:rPr>
          <w:ins w:id="73" w:author="Microsoft account" w:date="2023-06-24T17:43:00Z"/>
          <w:rFonts w:ascii="Georgia" w:hAnsi="Georgia"/>
          <w:b/>
          <w:sz w:val="32"/>
          <w:szCs w:val="40"/>
        </w:rPr>
        <w:pPrChange w:id="74" w:author="Microsoft account" w:date="2023-06-01T16:29:00Z">
          <w:pPr>
            <w:autoSpaceDE w:val="0"/>
            <w:autoSpaceDN w:val="0"/>
            <w:adjustRightInd w:val="0"/>
            <w:spacing w:after="0" w:line="360" w:lineRule="auto"/>
            <w:jc w:val="center"/>
          </w:pPr>
        </w:pPrChange>
      </w:pPr>
      <w:ins w:id="75" w:author="Microsoft account" w:date="2023-06-24T17:43:00Z">
        <w:r>
          <w:rPr>
            <w:rFonts w:ascii="Georgia" w:hAnsi="Georgia"/>
            <w:b/>
          </w:rPr>
          <w:t>BY</w:t>
        </w:r>
      </w:ins>
      <w:ins w:id="76" w:author="Microsoft account" w:date="2023-06-01T15:53:00Z">
        <w:r w:rsidR="005A6B7A" w:rsidRPr="006215FB">
          <w:rPr>
            <w:rFonts w:ascii="Georgia" w:hAnsi="Georgia"/>
            <w:b/>
            <w:rPrChange w:id="77" w:author="Microsoft account" w:date="2023-06-01T16:31:00Z">
              <w:rPr/>
            </w:rPrChange>
          </w:rPr>
          <w:br/>
        </w:r>
        <w:r w:rsidR="005A6B7A" w:rsidRPr="006215FB">
          <w:rPr>
            <w:rFonts w:ascii="Georgia" w:hAnsi="Georgia"/>
            <w:b/>
            <w:sz w:val="32"/>
            <w:szCs w:val="40"/>
            <w:rPrChange w:id="78" w:author="Microsoft account" w:date="2023-06-01T16:32:00Z">
              <w:rPr/>
            </w:rPrChange>
          </w:rPr>
          <w:t>Aare</w:t>
        </w:r>
      </w:ins>
      <w:ins w:id="79" w:author="Microsoft account" w:date="2023-06-01T15:54:00Z">
        <w:r w:rsidR="005A6B7A" w:rsidRPr="006215FB">
          <w:rPr>
            <w:rFonts w:ascii="Georgia" w:hAnsi="Georgia"/>
            <w:b/>
            <w:sz w:val="32"/>
            <w:szCs w:val="40"/>
            <w:rPrChange w:id="80" w:author="Microsoft account" w:date="2023-06-01T16:32:00Z">
              <w:rPr/>
            </w:rPrChange>
          </w:rPr>
          <w:t xml:space="preserve"> Adegboyega Waris</w:t>
        </w:r>
      </w:ins>
    </w:p>
    <w:p w:rsidR="00A36EF0" w:rsidRDefault="00E34E55">
      <w:pPr>
        <w:jc w:val="center"/>
        <w:rPr>
          <w:ins w:id="81" w:author="Microsoft account" w:date="2023-06-24T17:43:00Z"/>
          <w:rFonts w:ascii="Georgia" w:hAnsi="Georgia"/>
          <w:b/>
        </w:rPr>
        <w:pPrChange w:id="82" w:author="Microsoft account" w:date="2023-06-01T16:48:00Z">
          <w:pPr>
            <w:autoSpaceDE w:val="0"/>
            <w:autoSpaceDN w:val="0"/>
            <w:adjustRightInd w:val="0"/>
            <w:spacing w:after="0" w:line="360" w:lineRule="auto"/>
            <w:jc w:val="center"/>
          </w:pPr>
        </w:pPrChange>
      </w:pPr>
      <w:ins w:id="83" w:author="Microsoft account" w:date="2023-06-24T17:43:00Z">
        <w:r w:rsidRPr="00E34E55">
          <w:rPr>
            <w:rFonts w:ascii="Georgia" w:hAnsi="Georgia"/>
            <w:b/>
          </w:rPr>
          <w:t>Data and Business Intelligence Analyst</w:t>
        </w:r>
      </w:ins>
    </w:p>
    <w:p w:rsidR="00E34E55" w:rsidRDefault="00E34E55">
      <w:pPr>
        <w:jc w:val="center"/>
        <w:rPr>
          <w:ins w:id="84" w:author="Microsoft account" w:date="2023-06-24T17:43:00Z"/>
          <w:rFonts w:ascii="Georgia" w:hAnsi="Georgia"/>
          <w:b/>
        </w:rPr>
        <w:pPrChange w:id="85" w:author="Microsoft account" w:date="2023-06-01T16:48:00Z">
          <w:pPr>
            <w:autoSpaceDE w:val="0"/>
            <w:autoSpaceDN w:val="0"/>
            <w:adjustRightInd w:val="0"/>
            <w:spacing w:after="0" w:line="360" w:lineRule="auto"/>
            <w:jc w:val="center"/>
          </w:pPr>
        </w:pPrChange>
      </w:pPr>
    </w:p>
    <w:p w:rsidR="00E34E55" w:rsidRPr="00A36EF0" w:rsidRDefault="00E34E55">
      <w:pPr>
        <w:jc w:val="center"/>
        <w:rPr>
          <w:ins w:id="86" w:author="Microsoft account" w:date="2023-06-01T16:33:00Z"/>
          <w:rFonts w:ascii="Georgia" w:hAnsi="Georgia"/>
          <w:b/>
          <w:rPrChange w:id="87" w:author="Microsoft account" w:date="2023-06-01T16:48:00Z">
            <w:rPr>
              <w:ins w:id="88" w:author="Microsoft account" w:date="2023-06-01T16:33:00Z"/>
              <w:rFonts w:ascii="Georgia" w:eastAsia="Times New Roman" w:hAnsi="Georgia" w:cs="Times New Roman"/>
              <w:b/>
              <w:sz w:val="28"/>
              <w:szCs w:val="28"/>
              <w:lang w:eastAsia="en-IN"/>
            </w:rPr>
          </w:rPrChange>
        </w:rPr>
        <w:pPrChange w:id="89" w:author="Microsoft account" w:date="2023-06-01T16:48:00Z">
          <w:pPr>
            <w:autoSpaceDE w:val="0"/>
            <w:autoSpaceDN w:val="0"/>
            <w:adjustRightInd w:val="0"/>
            <w:spacing w:after="0" w:line="360" w:lineRule="auto"/>
            <w:jc w:val="center"/>
          </w:pPr>
        </w:pPrChange>
      </w:pPr>
    </w:p>
    <w:p w:rsidR="005A6B7A" w:rsidRPr="006215FB" w:rsidRDefault="005A6B7A">
      <w:pPr>
        <w:jc w:val="center"/>
        <w:rPr>
          <w:ins w:id="90" w:author="Microsoft account" w:date="2023-06-01T15:53:00Z"/>
          <w:rFonts w:ascii="Georgia" w:hAnsi="Georgia"/>
          <w:b/>
          <w:sz w:val="20"/>
          <w:rPrChange w:id="91" w:author="Microsoft account" w:date="2023-06-01T16:34:00Z">
            <w:rPr>
              <w:ins w:id="92" w:author="Microsoft account" w:date="2023-06-01T15:53:00Z"/>
              <w:rFonts w:ascii="Times New Roman" w:eastAsia="Times New Roman" w:hAnsi="Times New Roman" w:cs="Times New Roman"/>
              <w:b/>
              <w:sz w:val="28"/>
              <w:szCs w:val="28"/>
              <w:lang w:eastAsia="en-IN"/>
            </w:rPr>
          </w:rPrChange>
        </w:rPr>
        <w:pPrChange w:id="93" w:author="Microsoft account" w:date="2023-06-01T16:33:00Z">
          <w:pPr>
            <w:autoSpaceDE w:val="0"/>
            <w:autoSpaceDN w:val="0"/>
            <w:adjustRightInd w:val="0"/>
            <w:spacing w:after="0" w:line="360" w:lineRule="auto"/>
            <w:jc w:val="center"/>
          </w:pPr>
        </w:pPrChange>
      </w:pPr>
      <w:ins w:id="94" w:author="Microsoft account" w:date="2023-06-01T15:53:00Z">
        <w:r w:rsidRPr="006215FB">
          <w:rPr>
            <w:rFonts w:ascii="Georgia" w:eastAsia="Times New Roman" w:hAnsi="Georgia" w:cs="Times New Roman"/>
            <w:b/>
            <w:sz w:val="24"/>
            <w:szCs w:val="28"/>
            <w:lang w:eastAsia="en-IN"/>
            <w:rPrChange w:id="95" w:author="Microsoft account" w:date="2023-06-01T16:34:00Z">
              <w:rPr>
                <w:rFonts w:ascii="Times New Roman" w:eastAsia="Times New Roman" w:hAnsi="Times New Roman" w:cs="Times New Roman"/>
                <w:b/>
                <w:sz w:val="28"/>
                <w:szCs w:val="28"/>
                <w:lang w:eastAsia="en-IN"/>
              </w:rPr>
            </w:rPrChange>
          </w:rPr>
          <w:t>INDEX</w:t>
        </w:r>
      </w:ins>
    </w:p>
    <w:p w:rsidR="005A6B7A" w:rsidRPr="006215FB" w:rsidRDefault="005A6B7A" w:rsidP="005A6B7A">
      <w:pPr>
        <w:autoSpaceDE w:val="0"/>
        <w:autoSpaceDN w:val="0"/>
        <w:adjustRightInd w:val="0"/>
        <w:spacing w:after="0" w:line="360" w:lineRule="auto"/>
        <w:ind w:left="3600"/>
        <w:jc w:val="both"/>
        <w:rPr>
          <w:ins w:id="96" w:author="Microsoft account" w:date="2023-06-01T15:53:00Z"/>
          <w:rFonts w:ascii="Georgia" w:eastAsia="Times New Roman" w:hAnsi="Georgia"/>
          <w:b/>
          <w:sz w:val="24"/>
          <w:szCs w:val="24"/>
          <w:lang w:eastAsia="en-IN"/>
          <w:rPrChange w:id="97" w:author="Microsoft account" w:date="2023-06-01T16:31:00Z">
            <w:rPr>
              <w:ins w:id="98" w:author="Microsoft account" w:date="2023-06-01T15:53:00Z"/>
              <w:rFonts w:eastAsia="Times New Roman"/>
              <w:b/>
              <w:sz w:val="24"/>
              <w:szCs w:val="24"/>
              <w:lang w:eastAsia="en-IN"/>
            </w:rPr>
          </w:rPrChange>
        </w:rPr>
      </w:pPr>
    </w:p>
    <w:p w:rsidR="005A6B7A" w:rsidRPr="006215FB" w:rsidRDefault="005A6B7A" w:rsidP="005A6B7A">
      <w:pPr>
        <w:autoSpaceDE w:val="0"/>
        <w:autoSpaceDN w:val="0"/>
        <w:adjustRightInd w:val="0"/>
        <w:spacing w:after="0" w:line="360" w:lineRule="auto"/>
        <w:ind w:left="3600"/>
        <w:jc w:val="both"/>
        <w:rPr>
          <w:ins w:id="99" w:author="Microsoft account" w:date="2023-06-01T15:53:00Z"/>
          <w:rFonts w:ascii="Georgia" w:eastAsia="Times New Roman" w:hAnsi="Georgia"/>
          <w:b/>
          <w:lang w:eastAsia="en-IN"/>
          <w:rPrChange w:id="100" w:author="Microsoft account" w:date="2023-06-01T16:31:00Z">
            <w:rPr>
              <w:ins w:id="101" w:author="Microsoft account" w:date="2023-06-01T15:53:00Z"/>
              <w:rFonts w:eastAsia="Times New Roman"/>
              <w:b/>
              <w:lang w:eastAsia="en-IN"/>
            </w:rPr>
          </w:rPrChange>
        </w:rPr>
      </w:pPr>
    </w:p>
    <w:p w:rsidR="005A6B7A" w:rsidRPr="006215FB" w:rsidRDefault="005A6B7A" w:rsidP="005A6B7A">
      <w:pPr>
        <w:autoSpaceDE w:val="0"/>
        <w:autoSpaceDN w:val="0"/>
        <w:adjustRightInd w:val="0"/>
        <w:spacing w:after="0" w:line="360" w:lineRule="auto"/>
        <w:jc w:val="both"/>
        <w:rPr>
          <w:ins w:id="102" w:author="Microsoft account" w:date="2023-06-01T15:53:00Z"/>
          <w:rFonts w:ascii="Georgia" w:eastAsia="Times New Roman" w:hAnsi="Georgia" w:cs="Times New Roman"/>
          <w:sz w:val="24"/>
          <w:szCs w:val="24"/>
          <w:lang w:eastAsia="en-IN"/>
          <w:rPrChange w:id="103" w:author="Microsoft account" w:date="2023-06-01T16:31:00Z">
            <w:rPr>
              <w:ins w:id="104" w:author="Microsoft account" w:date="2023-06-01T15:53:00Z"/>
              <w:rFonts w:ascii="Times New Roman" w:eastAsia="Times New Roman" w:hAnsi="Times New Roman" w:cs="Times New Roman"/>
              <w:sz w:val="24"/>
              <w:szCs w:val="24"/>
              <w:lang w:eastAsia="en-IN"/>
            </w:rPr>
          </w:rPrChange>
        </w:rPr>
      </w:pPr>
      <w:ins w:id="105" w:author="Microsoft account" w:date="2023-06-01T15:53:00Z">
        <w:r w:rsidRPr="006215FB">
          <w:rPr>
            <w:rFonts w:ascii="Georgia" w:eastAsia="Times New Roman" w:hAnsi="Georgia" w:cs="Times New Roman"/>
            <w:sz w:val="24"/>
            <w:szCs w:val="24"/>
            <w:lang w:eastAsia="en-IN"/>
            <w:rPrChange w:id="106" w:author="Microsoft account" w:date="2023-06-01T16:31:00Z">
              <w:rPr>
                <w:rFonts w:ascii="Times New Roman" w:eastAsia="Times New Roman" w:hAnsi="Times New Roman" w:cs="Times New Roman"/>
                <w:sz w:val="24"/>
                <w:szCs w:val="24"/>
                <w:lang w:eastAsia="en-IN"/>
              </w:rPr>
            </w:rPrChange>
          </w:rPr>
          <w:t>1. Introduction</w:t>
        </w:r>
      </w:ins>
      <w:ins w:id="107" w:author="Microsoft account" w:date="2023-06-01T16:35:00Z">
        <w:r w:rsidR="006215FB">
          <w:rPr>
            <w:rFonts w:ascii="Georgia" w:eastAsia="Times New Roman" w:hAnsi="Georgia" w:cs="Times New Roman"/>
            <w:sz w:val="24"/>
            <w:szCs w:val="24"/>
            <w:lang w:eastAsia="en-IN"/>
          </w:rPr>
          <w:t xml:space="preserve">      </w:t>
        </w:r>
      </w:ins>
      <w:ins w:id="108" w:author="Microsoft account" w:date="2023-06-01T15:53:00Z">
        <w:r w:rsidRPr="006215FB">
          <w:rPr>
            <w:rFonts w:ascii="Georgia" w:eastAsia="Times New Roman" w:hAnsi="Georgia" w:cs="Times New Roman"/>
            <w:sz w:val="24"/>
            <w:szCs w:val="24"/>
            <w:lang w:eastAsia="en-IN"/>
            <w:rPrChange w:id="109"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xml:space="preserve"> 1</w:t>
        </w:r>
      </w:ins>
    </w:p>
    <w:p w:rsidR="006215FB" w:rsidRPr="006215FB" w:rsidRDefault="005A6B7A">
      <w:pPr>
        <w:autoSpaceDE w:val="0"/>
        <w:autoSpaceDN w:val="0"/>
        <w:adjustRightInd w:val="0"/>
        <w:spacing w:after="0" w:line="360" w:lineRule="auto"/>
        <w:jc w:val="both"/>
        <w:rPr>
          <w:ins w:id="110" w:author="Microsoft account" w:date="2023-06-01T15:53:00Z"/>
          <w:rFonts w:ascii="Georgia" w:eastAsia="Times New Roman" w:hAnsi="Georgia"/>
          <w:lang w:eastAsia="en-IN"/>
          <w:rPrChange w:id="111" w:author="Microsoft account" w:date="2023-06-01T16:35:00Z">
            <w:rPr>
              <w:ins w:id="112" w:author="Microsoft account" w:date="2023-06-01T15:53:00Z"/>
              <w:rFonts w:eastAsia="Calibri"/>
              <w:lang w:eastAsia="ar-SA"/>
            </w:rPr>
          </w:rPrChange>
        </w:rPr>
        <w:pPrChange w:id="113" w:author="Microsoft account" w:date="2023-06-01T16:35:00Z">
          <w:pPr>
            <w:pStyle w:val="ListParagraph"/>
            <w:widowControl w:val="0"/>
            <w:autoSpaceDE w:val="0"/>
            <w:autoSpaceDN w:val="0"/>
            <w:adjustRightInd w:val="0"/>
            <w:spacing w:after="0" w:line="360" w:lineRule="auto"/>
            <w:ind w:left="0"/>
            <w:jc w:val="both"/>
          </w:pPr>
        </w:pPrChange>
      </w:pPr>
      <w:ins w:id="114" w:author="Microsoft account" w:date="2023-06-01T15:53:00Z">
        <w:r w:rsidRPr="006215FB">
          <w:rPr>
            <w:rFonts w:ascii="Georgia" w:eastAsia="Times New Roman" w:hAnsi="Georgia"/>
            <w:lang w:eastAsia="en-IN"/>
            <w:rPrChange w:id="115" w:author="Microsoft account" w:date="2023-06-01T16:31:00Z">
              <w:rPr>
                <w:rFonts w:eastAsia="Times New Roman"/>
                <w:iCs w:val="0"/>
                <w:lang w:eastAsia="en-IN"/>
              </w:rPr>
            </w:rPrChange>
          </w:rPr>
          <w:t xml:space="preserve">2. </w:t>
        </w:r>
      </w:ins>
      <w:ins w:id="116" w:author="Microsoft account" w:date="2023-06-01T16:34:00Z">
        <w:r w:rsidR="006215FB">
          <w:rPr>
            <w:rFonts w:ascii="Georgia" w:hAnsi="Georgia"/>
          </w:rPr>
          <w:t>Dataset Overview</w:t>
        </w:r>
      </w:ins>
      <w:ins w:id="117" w:author="Microsoft account" w:date="2023-06-01T16:35:00Z">
        <w:r w:rsidR="006215FB" w:rsidRPr="00A97281">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xml:space="preserve"> 1</w:t>
        </w:r>
      </w:ins>
      <w:ins w:id="118" w:author="Microsoft account" w:date="2023-06-01T17:03:00Z">
        <w:r w:rsidR="008D36C7">
          <w:rPr>
            <w:rFonts w:ascii="Georgia" w:eastAsia="Times New Roman" w:hAnsi="Georgia" w:cs="Times New Roman"/>
            <w:sz w:val="24"/>
            <w:szCs w:val="24"/>
            <w:lang w:eastAsia="en-IN"/>
          </w:rPr>
          <w:t>-2</w:t>
        </w:r>
      </w:ins>
    </w:p>
    <w:p w:rsidR="005A6B7A" w:rsidRPr="00F03A04" w:rsidRDefault="005A6B7A" w:rsidP="005A6B7A">
      <w:pPr>
        <w:autoSpaceDE w:val="0"/>
        <w:autoSpaceDN w:val="0"/>
        <w:adjustRightInd w:val="0"/>
        <w:spacing w:after="0" w:line="360" w:lineRule="auto"/>
        <w:jc w:val="both"/>
        <w:rPr>
          <w:ins w:id="119" w:author="Microsoft account" w:date="2023-06-01T15:53:00Z"/>
          <w:rFonts w:ascii="Georgia" w:eastAsia="Times New Roman" w:hAnsi="Georgia" w:cs="Times New Roman"/>
          <w:b/>
          <w:sz w:val="24"/>
          <w:szCs w:val="24"/>
          <w:lang w:eastAsia="en-IN"/>
          <w:rPrChange w:id="120" w:author="Microsoft account" w:date="2023-06-01T16:38:00Z">
            <w:rPr>
              <w:ins w:id="121" w:author="Microsoft account" w:date="2023-06-01T15:53:00Z"/>
              <w:rFonts w:ascii="Times New Roman" w:eastAsia="Times New Roman" w:hAnsi="Times New Roman" w:cs="Times New Roman"/>
              <w:sz w:val="24"/>
              <w:szCs w:val="24"/>
              <w:lang w:eastAsia="en-IN"/>
            </w:rPr>
          </w:rPrChange>
        </w:rPr>
      </w:pPr>
      <w:ins w:id="122" w:author="Microsoft account" w:date="2023-06-01T15:53:00Z">
        <w:r w:rsidRPr="006215FB">
          <w:rPr>
            <w:rFonts w:ascii="Georgia" w:eastAsia="Times New Roman" w:hAnsi="Georgia" w:cs="Times New Roman"/>
            <w:sz w:val="24"/>
            <w:szCs w:val="24"/>
            <w:lang w:eastAsia="en-IN"/>
            <w:rPrChange w:id="123" w:author="Microsoft account" w:date="2023-06-01T16:31:00Z">
              <w:rPr>
                <w:rFonts w:ascii="Times New Roman" w:eastAsia="Times New Roman" w:hAnsi="Times New Roman" w:cs="Times New Roman"/>
                <w:sz w:val="24"/>
                <w:szCs w:val="24"/>
                <w:lang w:eastAsia="en-IN"/>
              </w:rPr>
            </w:rPrChange>
          </w:rPr>
          <w:t xml:space="preserve">3. </w:t>
        </w:r>
      </w:ins>
      <w:ins w:id="124" w:author="Microsoft account" w:date="2023-06-01T16:38:00Z">
        <w:r w:rsidR="00F03A04" w:rsidRPr="00F03A04">
          <w:rPr>
            <w:rFonts w:ascii="Georgia" w:eastAsia="Times New Roman" w:hAnsi="Georgia" w:cs="Times New Roman"/>
            <w:szCs w:val="24"/>
            <w:lang w:eastAsia="en-IN"/>
            <w:rPrChange w:id="125" w:author="Microsoft account" w:date="2023-06-01T16:38:00Z">
              <w:rPr>
                <w:rFonts w:ascii="Georgia" w:eastAsia="Times New Roman" w:hAnsi="Georgia" w:cs="Times New Roman"/>
                <w:b/>
                <w:sz w:val="24"/>
                <w:szCs w:val="24"/>
                <w:lang w:eastAsia="en-IN"/>
              </w:rPr>
            </w:rPrChange>
          </w:rPr>
          <w:t>Supply Chain Analysis using Excel</w:t>
        </w:r>
      </w:ins>
      <w:ins w:id="126" w:author="Microsoft account" w:date="2023-06-01T15:53:00Z">
        <w:r w:rsidR="00F03A04">
          <w:rPr>
            <w:rFonts w:ascii="Georgia" w:eastAsia="Times New Roman" w:hAnsi="Georgia" w:cs="Times New Roman"/>
            <w:sz w:val="24"/>
            <w:szCs w:val="24"/>
            <w:lang w:eastAsia="en-IN"/>
          </w:rPr>
          <w:t>………………………………….……</w:t>
        </w:r>
        <w:r w:rsidR="008D36C7">
          <w:rPr>
            <w:rFonts w:ascii="Georgia" w:eastAsia="Times New Roman" w:hAnsi="Georgia" w:cs="Times New Roman"/>
            <w:sz w:val="24"/>
            <w:szCs w:val="24"/>
            <w:lang w:eastAsia="en-IN"/>
          </w:rPr>
          <w:t>………. 3</w:t>
        </w:r>
      </w:ins>
    </w:p>
    <w:p w:rsidR="005A6B7A" w:rsidRPr="006215FB" w:rsidRDefault="005A6B7A" w:rsidP="005A6B7A">
      <w:pPr>
        <w:autoSpaceDE w:val="0"/>
        <w:autoSpaceDN w:val="0"/>
        <w:adjustRightInd w:val="0"/>
        <w:spacing w:after="0" w:line="360" w:lineRule="auto"/>
        <w:jc w:val="both"/>
        <w:rPr>
          <w:ins w:id="127" w:author="Microsoft account" w:date="2023-06-01T15:53:00Z"/>
          <w:rFonts w:ascii="Georgia" w:eastAsia="Times New Roman" w:hAnsi="Georgia" w:cs="Times New Roman"/>
          <w:sz w:val="24"/>
          <w:szCs w:val="24"/>
          <w:lang w:eastAsia="en-IN"/>
          <w:rPrChange w:id="128" w:author="Microsoft account" w:date="2023-06-01T16:31:00Z">
            <w:rPr>
              <w:ins w:id="129" w:author="Microsoft account" w:date="2023-06-01T15:53:00Z"/>
              <w:rFonts w:ascii="Times New Roman" w:eastAsia="Times New Roman" w:hAnsi="Times New Roman" w:cs="Times New Roman"/>
              <w:sz w:val="24"/>
              <w:szCs w:val="24"/>
              <w:lang w:eastAsia="en-IN"/>
            </w:rPr>
          </w:rPrChange>
        </w:rPr>
      </w:pPr>
      <w:ins w:id="130" w:author="Microsoft account" w:date="2023-06-01T15:53:00Z">
        <w:r w:rsidRPr="006215FB">
          <w:rPr>
            <w:rFonts w:ascii="Georgia" w:eastAsia="Times New Roman" w:hAnsi="Georgia" w:cs="Times New Roman"/>
            <w:sz w:val="24"/>
            <w:szCs w:val="24"/>
            <w:lang w:eastAsia="en-IN"/>
            <w:rPrChange w:id="131" w:author="Microsoft account" w:date="2023-06-01T16:31:00Z">
              <w:rPr>
                <w:rFonts w:ascii="Times New Roman" w:eastAsia="Times New Roman" w:hAnsi="Times New Roman" w:cs="Times New Roman"/>
                <w:sz w:val="24"/>
                <w:szCs w:val="24"/>
                <w:lang w:eastAsia="en-IN"/>
              </w:rPr>
            </w:rPrChange>
          </w:rPr>
          <w:t xml:space="preserve">4. </w:t>
        </w:r>
      </w:ins>
      <w:ins w:id="132" w:author="Microsoft account" w:date="2023-06-01T16:39:00Z">
        <w:r w:rsidR="00F03A04" w:rsidRPr="00F03A04">
          <w:rPr>
            <w:rFonts w:ascii="Georgia" w:eastAsia="Times New Roman" w:hAnsi="Georgia" w:cs="Times New Roman"/>
            <w:sz w:val="24"/>
            <w:szCs w:val="24"/>
            <w:lang w:eastAsia="en-IN"/>
          </w:rPr>
          <w:t>Dataset Source</w:t>
        </w:r>
        <w:r w:rsidR="00F03A04">
          <w:rPr>
            <w:rFonts w:ascii="Georgia" w:eastAsia="Times New Roman" w:hAnsi="Georgia" w:cs="Times New Roman"/>
            <w:sz w:val="24"/>
            <w:szCs w:val="24"/>
            <w:lang w:eastAsia="en-IN"/>
          </w:rPr>
          <w:t xml:space="preserve"> </w:t>
        </w:r>
      </w:ins>
      <w:ins w:id="133" w:author="Microsoft account" w:date="2023-06-01T15:53:00Z">
        <w:r w:rsidRPr="006215FB">
          <w:rPr>
            <w:rFonts w:ascii="Georgia" w:eastAsia="Times New Roman" w:hAnsi="Georgia" w:cs="Times New Roman"/>
            <w:sz w:val="24"/>
            <w:szCs w:val="24"/>
            <w:lang w:eastAsia="en-IN"/>
            <w:rPrChange w:id="134"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3</w:t>
        </w:r>
      </w:ins>
    </w:p>
    <w:p w:rsidR="005A6B7A" w:rsidRPr="006215FB" w:rsidRDefault="00F03A04" w:rsidP="005A6B7A">
      <w:pPr>
        <w:autoSpaceDE w:val="0"/>
        <w:autoSpaceDN w:val="0"/>
        <w:adjustRightInd w:val="0"/>
        <w:spacing w:after="0" w:line="360" w:lineRule="auto"/>
        <w:jc w:val="both"/>
        <w:rPr>
          <w:ins w:id="135" w:author="Microsoft account" w:date="2023-06-01T15:53:00Z"/>
          <w:rFonts w:ascii="Georgia" w:eastAsia="Times New Roman" w:hAnsi="Georgia" w:cs="Times New Roman"/>
          <w:sz w:val="24"/>
          <w:szCs w:val="24"/>
          <w:lang w:eastAsia="en-IN"/>
          <w:rPrChange w:id="136" w:author="Microsoft account" w:date="2023-06-01T16:31:00Z">
            <w:rPr>
              <w:ins w:id="137" w:author="Microsoft account" w:date="2023-06-01T15:53:00Z"/>
              <w:rFonts w:ascii="Times New Roman" w:eastAsia="Times New Roman" w:hAnsi="Times New Roman" w:cs="Times New Roman"/>
              <w:sz w:val="24"/>
              <w:szCs w:val="24"/>
              <w:lang w:eastAsia="en-IN"/>
            </w:rPr>
          </w:rPrChange>
        </w:rPr>
      </w:pPr>
      <w:ins w:id="138" w:author="Microsoft account" w:date="2023-06-01T15:53:00Z">
        <w:r>
          <w:rPr>
            <w:rFonts w:ascii="Georgia" w:eastAsia="Times New Roman" w:hAnsi="Georgia" w:cs="Times New Roman"/>
            <w:sz w:val="24"/>
            <w:szCs w:val="24"/>
            <w:lang w:eastAsia="en-IN"/>
          </w:rPr>
          <w:t xml:space="preserve">5. </w:t>
        </w:r>
      </w:ins>
      <w:ins w:id="139" w:author="Microsoft account" w:date="2023-06-01T16:40:00Z">
        <w:r w:rsidRPr="00F03A04">
          <w:rPr>
            <w:rFonts w:ascii="Georgia" w:eastAsia="Times New Roman" w:hAnsi="Georgia" w:cs="Times New Roman"/>
            <w:sz w:val="24"/>
            <w:szCs w:val="24"/>
            <w:lang w:eastAsia="en-IN"/>
          </w:rPr>
          <w:t>Dataset Analysis using Excel</w:t>
        </w:r>
        <w:r>
          <w:rPr>
            <w:rFonts w:ascii="Georgia" w:eastAsia="Times New Roman" w:hAnsi="Georgia" w:cs="Times New Roman"/>
            <w:sz w:val="24"/>
            <w:szCs w:val="24"/>
            <w:lang w:eastAsia="en-IN"/>
          </w:rPr>
          <w:t xml:space="preserve"> </w:t>
        </w:r>
      </w:ins>
      <w:ins w:id="140" w:author="Microsoft account" w:date="2023-06-01T15:53:00Z">
        <w:r w:rsidR="008D36C7">
          <w:rPr>
            <w:rFonts w:ascii="Georgia" w:eastAsia="Times New Roman" w:hAnsi="Georgia" w:cs="Times New Roman"/>
            <w:sz w:val="24"/>
            <w:szCs w:val="24"/>
            <w:lang w:eastAsia="en-IN"/>
          </w:rPr>
          <w:t>……………………………...……………….. 3</w:t>
        </w:r>
      </w:ins>
    </w:p>
    <w:p w:rsidR="005A6B7A" w:rsidRPr="00F03A04" w:rsidRDefault="005A6B7A" w:rsidP="005A6B7A">
      <w:pPr>
        <w:autoSpaceDE w:val="0"/>
        <w:autoSpaceDN w:val="0"/>
        <w:adjustRightInd w:val="0"/>
        <w:spacing w:after="0" w:line="360" w:lineRule="auto"/>
        <w:jc w:val="both"/>
        <w:rPr>
          <w:ins w:id="141" w:author="Microsoft account" w:date="2023-06-01T15:53:00Z"/>
          <w:rFonts w:ascii="Georgia" w:eastAsia="Times New Roman" w:hAnsi="Georgia" w:cs="Times New Roman"/>
          <w:b/>
          <w:sz w:val="24"/>
          <w:szCs w:val="24"/>
          <w:lang w:eastAsia="en-IN"/>
          <w:rPrChange w:id="142" w:author="Microsoft account" w:date="2023-06-01T16:44:00Z">
            <w:rPr>
              <w:ins w:id="143" w:author="Microsoft account" w:date="2023-06-01T15:53:00Z"/>
              <w:rFonts w:ascii="Times New Roman" w:eastAsia="Times New Roman" w:hAnsi="Times New Roman" w:cs="Times New Roman"/>
              <w:sz w:val="24"/>
              <w:szCs w:val="24"/>
              <w:lang w:eastAsia="en-IN"/>
            </w:rPr>
          </w:rPrChange>
        </w:rPr>
      </w:pPr>
      <w:ins w:id="144" w:author="Microsoft account" w:date="2023-06-01T15:53:00Z">
        <w:r w:rsidRPr="006215FB">
          <w:rPr>
            <w:rFonts w:ascii="Georgia" w:eastAsia="Times New Roman" w:hAnsi="Georgia" w:cs="Times New Roman"/>
            <w:sz w:val="24"/>
            <w:szCs w:val="24"/>
            <w:lang w:eastAsia="en-IN"/>
            <w:rPrChange w:id="145" w:author="Microsoft account" w:date="2023-06-01T16:31:00Z">
              <w:rPr>
                <w:rFonts w:ascii="Times New Roman" w:eastAsia="Times New Roman" w:hAnsi="Times New Roman" w:cs="Times New Roman"/>
                <w:sz w:val="24"/>
                <w:szCs w:val="24"/>
                <w:lang w:eastAsia="en-IN"/>
              </w:rPr>
            </w:rPrChange>
          </w:rPr>
          <w:t xml:space="preserve">6. </w:t>
        </w:r>
      </w:ins>
      <w:ins w:id="146" w:author="Microsoft account" w:date="2023-06-01T16:43:00Z">
        <w:r w:rsidR="00F03A04" w:rsidRPr="00885777">
          <w:rPr>
            <w:rFonts w:ascii="Georgia" w:eastAsia="Times New Roman" w:hAnsi="Georgia" w:cs="Times New Roman"/>
            <w:sz w:val="24"/>
            <w:szCs w:val="24"/>
            <w:lang w:eastAsia="en-IN"/>
            <w:rPrChange w:id="147" w:author="Microsoft account" w:date="2023-06-24T17:49:00Z">
              <w:rPr>
                <w:rFonts w:ascii="Georgia" w:eastAsia="Times New Roman" w:hAnsi="Georgia" w:cs="Times New Roman"/>
                <w:b/>
                <w:sz w:val="24"/>
                <w:szCs w:val="24"/>
                <w:lang w:eastAsia="en-IN"/>
              </w:rPr>
            </w:rPrChange>
          </w:rPr>
          <w:t xml:space="preserve">Analyzing </w:t>
        </w:r>
      </w:ins>
      <w:ins w:id="148" w:author="Microsoft account" w:date="2023-06-01T16:45:00Z">
        <w:r w:rsidR="00F03A04" w:rsidRPr="00885777">
          <w:rPr>
            <w:rFonts w:ascii="Georgia" w:eastAsia="Times New Roman" w:hAnsi="Georgia" w:cs="Times New Roman"/>
            <w:sz w:val="24"/>
            <w:szCs w:val="24"/>
            <w:lang w:eastAsia="en-IN"/>
            <w:rPrChange w:id="149" w:author="Microsoft account" w:date="2023-06-24T17:49:00Z">
              <w:rPr>
                <w:rFonts w:ascii="Georgia" w:eastAsia="Times New Roman" w:hAnsi="Georgia" w:cs="Times New Roman"/>
                <w:szCs w:val="24"/>
                <w:lang w:eastAsia="en-IN"/>
              </w:rPr>
            </w:rPrChange>
          </w:rPr>
          <w:t>SKUs</w:t>
        </w:r>
        <w:r w:rsidR="00F03A04" w:rsidRPr="00885777">
          <w:rPr>
            <w:rFonts w:ascii="Georgia" w:eastAsia="Times New Roman" w:hAnsi="Georgia" w:cs="Times New Roman"/>
            <w:b/>
            <w:sz w:val="28"/>
            <w:szCs w:val="24"/>
            <w:lang w:eastAsia="en-IN"/>
            <w:rPrChange w:id="150" w:author="Microsoft account" w:date="2023-06-24T17:49:00Z">
              <w:rPr>
                <w:rFonts w:ascii="Georgia" w:eastAsia="Times New Roman" w:hAnsi="Georgia" w:cs="Times New Roman"/>
                <w:b/>
                <w:sz w:val="24"/>
                <w:szCs w:val="24"/>
                <w:lang w:eastAsia="en-IN"/>
              </w:rPr>
            </w:rPrChange>
          </w:rPr>
          <w:t xml:space="preserve"> </w:t>
        </w:r>
        <w:r w:rsidR="00F03A04">
          <w:rPr>
            <w:rFonts w:ascii="Georgia" w:eastAsia="Times New Roman" w:hAnsi="Georgia" w:cs="Times New Roman"/>
            <w:b/>
            <w:sz w:val="24"/>
            <w:szCs w:val="24"/>
            <w:lang w:eastAsia="en-IN"/>
          </w:rPr>
          <w:t>…</w:t>
        </w:r>
      </w:ins>
      <w:ins w:id="151" w:author="Microsoft account" w:date="2023-06-01T15:53:00Z">
        <w:r w:rsidRPr="006215FB">
          <w:rPr>
            <w:rFonts w:ascii="Georgia" w:eastAsia="Times New Roman" w:hAnsi="Georgia" w:cs="Times New Roman"/>
            <w:sz w:val="24"/>
            <w:szCs w:val="24"/>
            <w:lang w:eastAsia="en-IN"/>
            <w:rPrChange w:id="152" w:author="Microsoft account" w:date="2023-06-01T16:31:00Z">
              <w:rPr>
                <w:rFonts w:ascii="Times New Roman" w:eastAsia="Times New Roman" w:hAnsi="Times New Roman" w:cs="Times New Roman"/>
                <w:sz w:val="24"/>
                <w:szCs w:val="24"/>
                <w:lang w:eastAsia="en-IN"/>
              </w:rPr>
            </w:rPrChange>
          </w:rPr>
          <w:t>…</w:t>
        </w:r>
        <w:r w:rsidR="008D36C7">
          <w:rPr>
            <w:rFonts w:ascii="Georgia" w:eastAsia="Times New Roman" w:hAnsi="Georgia" w:cs="Times New Roman"/>
            <w:sz w:val="24"/>
            <w:szCs w:val="24"/>
            <w:lang w:eastAsia="en-IN"/>
          </w:rPr>
          <w:t>……………………………………………………… 8</w:t>
        </w:r>
      </w:ins>
    </w:p>
    <w:p w:rsidR="005A6B7A" w:rsidRPr="006215FB" w:rsidRDefault="005A6B7A" w:rsidP="005A6B7A">
      <w:pPr>
        <w:autoSpaceDE w:val="0"/>
        <w:autoSpaceDN w:val="0"/>
        <w:adjustRightInd w:val="0"/>
        <w:spacing w:after="0" w:line="360" w:lineRule="auto"/>
        <w:jc w:val="both"/>
        <w:rPr>
          <w:ins w:id="153" w:author="Microsoft account" w:date="2023-06-01T15:53:00Z"/>
          <w:rFonts w:ascii="Georgia" w:eastAsia="Times New Roman" w:hAnsi="Georgia" w:cs="Times New Roman"/>
          <w:sz w:val="24"/>
          <w:szCs w:val="24"/>
          <w:lang w:eastAsia="en-IN"/>
          <w:rPrChange w:id="154" w:author="Microsoft account" w:date="2023-06-01T16:31:00Z">
            <w:rPr>
              <w:ins w:id="155" w:author="Microsoft account" w:date="2023-06-01T15:53:00Z"/>
              <w:rFonts w:ascii="Times New Roman" w:eastAsia="Times New Roman" w:hAnsi="Times New Roman" w:cs="Times New Roman"/>
              <w:sz w:val="24"/>
              <w:szCs w:val="24"/>
              <w:lang w:eastAsia="en-IN"/>
            </w:rPr>
          </w:rPrChange>
        </w:rPr>
      </w:pPr>
      <w:ins w:id="156" w:author="Microsoft account" w:date="2023-06-01T15:53:00Z">
        <w:r w:rsidRPr="006215FB">
          <w:rPr>
            <w:rFonts w:ascii="Georgia" w:eastAsia="Times New Roman" w:hAnsi="Georgia" w:cs="Times New Roman"/>
            <w:sz w:val="24"/>
            <w:szCs w:val="24"/>
            <w:lang w:eastAsia="en-IN"/>
            <w:rPrChange w:id="157" w:author="Microsoft account" w:date="2023-06-01T16:31:00Z">
              <w:rPr>
                <w:rFonts w:ascii="Times New Roman" w:eastAsia="Times New Roman" w:hAnsi="Times New Roman" w:cs="Times New Roman"/>
                <w:sz w:val="24"/>
                <w:szCs w:val="24"/>
                <w:lang w:eastAsia="en-IN"/>
              </w:rPr>
            </w:rPrChange>
          </w:rPr>
          <w:t xml:space="preserve">7. </w:t>
        </w:r>
      </w:ins>
      <w:ins w:id="158" w:author="Microsoft account" w:date="2023-06-01T16:46:00Z">
        <w:r w:rsidR="00F03A04" w:rsidRPr="00F03A04">
          <w:rPr>
            <w:rFonts w:ascii="Georgia" w:eastAsia="Times New Roman" w:hAnsi="Georgia" w:cs="Times New Roman"/>
            <w:sz w:val="24"/>
            <w:szCs w:val="24"/>
            <w:lang w:eastAsia="en-IN"/>
          </w:rPr>
          <w:t>Cost Analysis</w:t>
        </w:r>
        <w:r w:rsidR="00F03A04">
          <w:rPr>
            <w:rFonts w:ascii="Georgia" w:eastAsia="Times New Roman" w:hAnsi="Georgia" w:cs="Times New Roman"/>
            <w:sz w:val="24"/>
            <w:szCs w:val="24"/>
            <w:lang w:eastAsia="en-IN"/>
          </w:rPr>
          <w:t xml:space="preserve"> </w:t>
        </w:r>
      </w:ins>
      <w:ins w:id="159" w:author="Microsoft account" w:date="2023-06-01T15:53:00Z">
        <w:r w:rsidR="008D36C7">
          <w:rPr>
            <w:rFonts w:ascii="Georgia" w:eastAsia="Times New Roman" w:hAnsi="Georgia" w:cs="Times New Roman"/>
            <w:sz w:val="24"/>
            <w:szCs w:val="24"/>
            <w:lang w:eastAsia="en-IN"/>
          </w:rPr>
          <w:t>………………………………………………………………………… 11</w:t>
        </w:r>
      </w:ins>
    </w:p>
    <w:p w:rsidR="005A6B7A" w:rsidRDefault="005A6B7A" w:rsidP="005A6B7A">
      <w:pPr>
        <w:autoSpaceDE w:val="0"/>
        <w:autoSpaceDN w:val="0"/>
        <w:adjustRightInd w:val="0"/>
        <w:spacing w:after="0" w:line="360" w:lineRule="auto"/>
        <w:jc w:val="both"/>
        <w:rPr>
          <w:ins w:id="160" w:author="Microsoft account" w:date="2023-06-24T17:44:00Z"/>
          <w:rFonts w:ascii="Georgia" w:eastAsia="Times New Roman" w:hAnsi="Georgia" w:cs="Times New Roman"/>
          <w:sz w:val="24"/>
          <w:szCs w:val="24"/>
          <w:lang w:eastAsia="en-IN"/>
        </w:rPr>
      </w:pPr>
      <w:ins w:id="161" w:author="Microsoft account" w:date="2023-06-01T15:53:00Z">
        <w:r w:rsidRPr="006215FB">
          <w:rPr>
            <w:rFonts w:ascii="Georgia" w:eastAsia="Times New Roman" w:hAnsi="Georgia" w:cs="Times New Roman"/>
            <w:sz w:val="24"/>
            <w:szCs w:val="24"/>
            <w:lang w:eastAsia="en-IN"/>
            <w:rPrChange w:id="162" w:author="Microsoft account" w:date="2023-06-01T16:31:00Z">
              <w:rPr>
                <w:rFonts w:ascii="Times New Roman" w:eastAsia="Times New Roman" w:hAnsi="Times New Roman" w:cs="Times New Roman"/>
                <w:sz w:val="24"/>
                <w:szCs w:val="24"/>
                <w:lang w:eastAsia="en-IN"/>
              </w:rPr>
            </w:rPrChange>
          </w:rPr>
          <w:t xml:space="preserve">8. </w:t>
        </w:r>
      </w:ins>
      <w:ins w:id="163" w:author="Microsoft account" w:date="2023-06-01T16:46:00Z">
        <w:r w:rsidR="00F03A04" w:rsidRPr="00F03A04">
          <w:rPr>
            <w:rFonts w:ascii="Georgia" w:eastAsia="Times New Roman" w:hAnsi="Georgia" w:cs="Times New Roman"/>
            <w:sz w:val="24"/>
            <w:szCs w:val="24"/>
            <w:lang w:eastAsia="en-IN"/>
          </w:rPr>
          <w:t>Analyzing Defect Rate</w:t>
        </w:r>
        <w:r w:rsidR="00F03A04">
          <w:rPr>
            <w:rFonts w:ascii="Georgia" w:eastAsia="Times New Roman" w:hAnsi="Georgia" w:cs="Times New Roman"/>
            <w:sz w:val="24"/>
            <w:szCs w:val="24"/>
            <w:lang w:eastAsia="en-IN"/>
          </w:rPr>
          <w:t xml:space="preserve"> </w:t>
        </w:r>
      </w:ins>
      <w:ins w:id="164" w:author="Microsoft account" w:date="2023-06-01T15:53:00Z">
        <w:r w:rsidR="008D36C7">
          <w:rPr>
            <w:rFonts w:ascii="Georgia" w:eastAsia="Times New Roman" w:hAnsi="Georgia" w:cs="Times New Roman"/>
            <w:sz w:val="24"/>
            <w:szCs w:val="24"/>
            <w:lang w:eastAsia="en-IN"/>
          </w:rPr>
          <w:t>………………………………………………………….… 13</w:t>
        </w:r>
      </w:ins>
    </w:p>
    <w:p w:rsidR="00E34E55" w:rsidRDefault="00E34E55" w:rsidP="005A6B7A">
      <w:pPr>
        <w:autoSpaceDE w:val="0"/>
        <w:autoSpaceDN w:val="0"/>
        <w:adjustRightInd w:val="0"/>
        <w:spacing w:after="0" w:line="360" w:lineRule="auto"/>
        <w:jc w:val="both"/>
        <w:rPr>
          <w:ins w:id="165" w:author="Microsoft account" w:date="2023-06-01T16:47:00Z"/>
          <w:rFonts w:ascii="Georgia" w:eastAsia="Times New Roman" w:hAnsi="Georgia" w:cs="Times New Roman"/>
          <w:sz w:val="24"/>
          <w:szCs w:val="24"/>
          <w:lang w:eastAsia="en-IN"/>
        </w:rPr>
      </w:pPr>
      <w:ins w:id="166" w:author="Microsoft account" w:date="2023-06-24T17:44:00Z">
        <w:r>
          <w:rPr>
            <w:rFonts w:ascii="Georgia" w:eastAsia="Times New Roman" w:hAnsi="Georgia" w:cs="Times New Roman"/>
            <w:sz w:val="24"/>
            <w:szCs w:val="24"/>
            <w:lang w:eastAsia="en-IN"/>
          </w:rPr>
          <w:t xml:space="preserve">9. Dashboard </w:t>
        </w:r>
      </w:ins>
      <w:ins w:id="167" w:author="Microsoft account" w:date="2023-07-07T14:10:00Z">
        <w:r w:rsidR="002E638B">
          <w:rPr>
            <w:rFonts w:ascii="Georgia" w:eastAsia="Times New Roman" w:hAnsi="Georgia" w:cs="Times New Roman"/>
            <w:sz w:val="24"/>
            <w:szCs w:val="24"/>
            <w:lang w:eastAsia="en-IN"/>
          </w:rPr>
          <w:t>With Power BI</w:t>
        </w:r>
      </w:ins>
      <w:ins w:id="168" w:author="Microsoft account" w:date="2023-06-24T17:44:00Z">
        <w:r>
          <w:rPr>
            <w:rFonts w:ascii="Georgia" w:eastAsia="Times New Roman" w:hAnsi="Georgia" w:cs="Times New Roman"/>
            <w:sz w:val="24"/>
            <w:szCs w:val="24"/>
            <w:lang w:eastAsia="en-IN"/>
          </w:rPr>
          <w:t>………………………………………………………….…</w:t>
        </w:r>
        <w:r w:rsidR="00C70EBA">
          <w:rPr>
            <w:rFonts w:ascii="Georgia" w:eastAsia="Times New Roman" w:hAnsi="Georgia" w:cs="Times New Roman"/>
            <w:sz w:val="24"/>
            <w:szCs w:val="24"/>
            <w:lang w:eastAsia="en-IN"/>
          </w:rPr>
          <w:t xml:space="preserve"> 15</w:t>
        </w:r>
      </w:ins>
    </w:p>
    <w:p w:rsidR="004F6662" w:rsidRDefault="00E34E55" w:rsidP="005A6B7A">
      <w:pPr>
        <w:autoSpaceDE w:val="0"/>
        <w:autoSpaceDN w:val="0"/>
        <w:adjustRightInd w:val="0"/>
        <w:spacing w:after="0" w:line="360" w:lineRule="auto"/>
        <w:jc w:val="both"/>
        <w:rPr>
          <w:ins w:id="169" w:author="Microsoft account" w:date="2023-06-01T16:47:00Z"/>
          <w:rFonts w:ascii="Georgia" w:eastAsia="Times New Roman" w:hAnsi="Georgia" w:cs="Times New Roman"/>
          <w:sz w:val="24"/>
          <w:szCs w:val="24"/>
          <w:lang w:eastAsia="en-IN"/>
        </w:rPr>
      </w:pPr>
      <w:ins w:id="170" w:author="Microsoft account" w:date="2023-06-24T17:44:00Z">
        <w:r>
          <w:rPr>
            <w:rFonts w:ascii="Georgia" w:eastAsia="Times New Roman" w:hAnsi="Georgia" w:cs="Times New Roman"/>
            <w:sz w:val="24"/>
            <w:szCs w:val="24"/>
            <w:lang w:eastAsia="en-IN"/>
          </w:rPr>
          <w:t>10</w:t>
        </w:r>
      </w:ins>
      <w:ins w:id="171" w:author="Microsoft account" w:date="2023-06-01T16:47:00Z">
        <w:r w:rsidR="004F6662">
          <w:rPr>
            <w:rFonts w:ascii="Georgia" w:eastAsia="Times New Roman" w:hAnsi="Georgia" w:cs="Times New Roman"/>
            <w:sz w:val="24"/>
            <w:szCs w:val="24"/>
            <w:lang w:eastAsia="en-IN"/>
          </w:rPr>
          <w:t xml:space="preserve">. </w:t>
        </w:r>
      </w:ins>
      <w:ins w:id="172" w:author="Microsoft account" w:date="2023-06-01T16:48:00Z">
        <w:r w:rsidR="00A36EF0" w:rsidRPr="004F6662">
          <w:rPr>
            <w:rFonts w:ascii="Georgia" w:eastAsia="Times New Roman" w:hAnsi="Georgia" w:cs="Times New Roman"/>
            <w:sz w:val="24"/>
            <w:szCs w:val="24"/>
            <w:lang w:eastAsia="en-IN"/>
          </w:rPr>
          <w:t>Summary</w:t>
        </w:r>
        <w:r w:rsidR="00A36EF0">
          <w:rPr>
            <w:rFonts w:ascii="Georgia" w:eastAsia="Times New Roman" w:hAnsi="Georgia" w:cs="Times New Roman"/>
            <w:sz w:val="24"/>
            <w:szCs w:val="24"/>
            <w:lang w:eastAsia="en-IN"/>
          </w:rPr>
          <w:t xml:space="preserve"> …</w:t>
        </w:r>
      </w:ins>
      <w:ins w:id="173" w:author="Microsoft account" w:date="2023-06-01T16:47:00Z">
        <w:r w:rsidR="00C70EBA">
          <w:rPr>
            <w:rFonts w:ascii="Georgia" w:eastAsia="Times New Roman" w:hAnsi="Georgia" w:cs="Times New Roman"/>
            <w:sz w:val="24"/>
            <w:szCs w:val="24"/>
            <w:lang w:eastAsia="en-IN"/>
          </w:rPr>
          <w:t>……………………………………………………….… 16</w:t>
        </w:r>
      </w:ins>
    </w:p>
    <w:p w:rsidR="004F6662" w:rsidRPr="006215FB" w:rsidRDefault="004F6662" w:rsidP="005A6B7A">
      <w:pPr>
        <w:autoSpaceDE w:val="0"/>
        <w:autoSpaceDN w:val="0"/>
        <w:adjustRightInd w:val="0"/>
        <w:spacing w:after="0" w:line="360" w:lineRule="auto"/>
        <w:jc w:val="both"/>
        <w:rPr>
          <w:ins w:id="174" w:author="Microsoft account" w:date="2023-06-01T15:53:00Z"/>
          <w:rFonts w:ascii="Georgia" w:eastAsia="Times New Roman" w:hAnsi="Georgia" w:cs="Times New Roman"/>
          <w:sz w:val="24"/>
          <w:szCs w:val="24"/>
          <w:lang w:eastAsia="en-IN"/>
          <w:rPrChange w:id="175" w:author="Microsoft account" w:date="2023-06-01T16:31:00Z">
            <w:rPr>
              <w:ins w:id="176" w:author="Microsoft account" w:date="2023-06-01T15:53:00Z"/>
              <w:rFonts w:ascii="Times New Roman" w:eastAsia="Times New Roman" w:hAnsi="Times New Roman" w:cs="Times New Roman"/>
              <w:sz w:val="24"/>
              <w:szCs w:val="24"/>
              <w:lang w:eastAsia="en-IN"/>
            </w:rPr>
          </w:rPrChange>
        </w:rPr>
      </w:pPr>
    </w:p>
    <w:p w:rsidR="005A6B7A" w:rsidRPr="006215FB" w:rsidRDefault="005A6B7A">
      <w:pPr>
        <w:rPr>
          <w:ins w:id="177" w:author="Microsoft account" w:date="2023-06-01T15:52:00Z"/>
          <w:rFonts w:ascii="Georgia" w:hAnsi="Georgia"/>
          <w:rPrChange w:id="178" w:author="Microsoft account" w:date="2023-06-01T16:31:00Z">
            <w:rPr>
              <w:ins w:id="179" w:author="Microsoft account" w:date="2023-06-01T15:52:00Z"/>
            </w:rPr>
          </w:rPrChange>
        </w:rPr>
      </w:pPr>
    </w:p>
    <w:p w:rsidR="005A6B7A" w:rsidRPr="006215FB" w:rsidRDefault="005A6B7A">
      <w:pPr>
        <w:rPr>
          <w:ins w:id="180" w:author="Microsoft account" w:date="2023-06-01T15:52:00Z"/>
          <w:rFonts w:ascii="Georgia" w:hAnsi="Georgia"/>
          <w:rPrChange w:id="181" w:author="Microsoft account" w:date="2023-06-01T16:31:00Z">
            <w:rPr>
              <w:ins w:id="182" w:author="Microsoft account" w:date="2023-06-01T15:52:00Z"/>
            </w:rPr>
          </w:rPrChange>
        </w:rPr>
      </w:pPr>
    </w:p>
    <w:p w:rsidR="005A6B7A" w:rsidRPr="006215FB" w:rsidRDefault="005A6B7A">
      <w:pPr>
        <w:rPr>
          <w:ins w:id="183" w:author="Microsoft account" w:date="2023-06-01T15:52:00Z"/>
          <w:rFonts w:ascii="Georgia" w:hAnsi="Georgia"/>
          <w:rPrChange w:id="184" w:author="Microsoft account" w:date="2023-06-01T16:31:00Z">
            <w:rPr>
              <w:ins w:id="185" w:author="Microsoft account" w:date="2023-06-01T15:52:00Z"/>
            </w:rPr>
          </w:rPrChange>
        </w:rPr>
      </w:pPr>
    </w:p>
    <w:p w:rsidR="005A6B7A" w:rsidRPr="006215FB" w:rsidRDefault="005A6B7A">
      <w:pPr>
        <w:rPr>
          <w:ins w:id="186" w:author="Microsoft account" w:date="2023-06-01T15:52:00Z"/>
          <w:rFonts w:ascii="Georgia" w:hAnsi="Georgia"/>
          <w:rPrChange w:id="187" w:author="Microsoft account" w:date="2023-06-01T16:31:00Z">
            <w:rPr>
              <w:ins w:id="188" w:author="Microsoft account" w:date="2023-06-01T15:52:00Z"/>
            </w:rPr>
          </w:rPrChange>
        </w:rPr>
      </w:pPr>
    </w:p>
    <w:p w:rsidR="005A6B7A" w:rsidRPr="006215FB" w:rsidRDefault="005A6B7A">
      <w:pPr>
        <w:rPr>
          <w:ins w:id="189" w:author="Microsoft account" w:date="2023-06-01T15:52:00Z"/>
          <w:rFonts w:ascii="Georgia" w:hAnsi="Georgia"/>
          <w:rPrChange w:id="190" w:author="Microsoft account" w:date="2023-06-01T16:31:00Z">
            <w:rPr>
              <w:ins w:id="191" w:author="Microsoft account" w:date="2023-06-01T15:52:00Z"/>
            </w:rPr>
          </w:rPrChange>
        </w:rPr>
      </w:pPr>
    </w:p>
    <w:p w:rsidR="005A6B7A" w:rsidRPr="006215FB" w:rsidRDefault="005A6B7A">
      <w:pPr>
        <w:rPr>
          <w:ins w:id="192" w:author="Microsoft account" w:date="2023-06-01T15:52:00Z"/>
          <w:rFonts w:ascii="Georgia" w:hAnsi="Georgia"/>
          <w:rPrChange w:id="193" w:author="Microsoft account" w:date="2023-06-01T16:31:00Z">
            <w:rPr>
              <w:ins w:id="194" w:author="Microsoft account" w:date="2023-06-01T15:52:00Z"/>
            </w:rPr>
          </w:rPrChange>
        </w:rPr>
      </w:pPr>
    </w:p>
    <w:p w:rsidR="005A6B7A" w:rsidRPr="006215FB" w:rsidRDefault="005A6B7A">
      <w:pPr>
        <w:rPr>
          <w:ins w:id="195" w:author="Microsoft account" w:date="2023-06-01T15:52:00Z"/>
          <w:rFonts w:ascii="Georgia" w:hAnsi="Georgia"/>
          <w:rPrChange w:id="196" w:author="Microsoft account" w:date="2023-06-01T16:31:00Z">
            <w:rPr>
              <w:ins w:id="197" w:author="Microsoft account" w:date="2023-06-01T15:52:00Z"/>
            </w:rPr>
          </w:rPrChange>
        </w:rPr>
      </w:pPr>
    </w:p>
    <w:p w:rsidR="005A6B7A" w:rsidRPr="006215FB" w:rsidRDefault="005A6B7A">
      <w:pPr>
        <w:rPr>
          <w:ins w:id="198" w:author="Microsoft account" w:date="2023-06-01T15:52:00Z"/>
          <w:rFonts w:ascii="Georgia" w:hAnsi="Georgia"/>
          <w:rPrChange w:id="199" w:author="Microsoft account" w:date="2023-06-01T16:31:00Z">
            <w:rPr>
              <w:ins w:id="200" w:author="Microsoft account" w:date="2023-06-01T15:52:00Z"/>
            </w:rPr>
          </w:rPrChange>
        </w:rPr>
      </w:pPr>
    </w:p>
    <w:p w:rsidR="005A6B7A" w:rsidRPr="006215FB" w:rsidRDefault="005A6B7A">
      <w:pPr>
        <w:rPr>
          <w:ins w:id="201" w:author="Microsoft account" w:date="2023-06-01T15:52:00Z"/>
          <w:rFonts w:ascii="Georgia" w:hAnsi="Georgia"/>
          <w:rPrChange w:id="202" w:author="Microsoft account" w:date="2023-06-01T16:31:00Z">
            <w:rPr>
              <w:ins w:id="203" w:author="Microsoft account" w:date="2023-06-01T15:52:00Z"/>
            </w:rPr>
          </w:rPrChange>
        </w:rPr>
      </w:pPr>
    </w:p>
    <w:p w:rsidR="005A6B7A" w:rsidRPr="006215FB" w:rsidRDefault="005A6B7A">
      <w:pPr>
        <w:rPr>
          <w:ins w:id="204" w:author="Microsoft account" w:date="2023-06-01T15:52:00Z"/>
          <w:rFonts w:ascii="Georgia" w:hAnsi="Georgia"/>
          <w:rPrChange w:id="205" w:author="Microsoft account" w:date="2023-06-01T16:31:00Z">
            <w:rPr>
              <w:ins w:id="206" w:author="Microsoft account" w:date="2023-06-01T15:52:00Z"/>
            </w:rPr>
          </w:rPrChange>
        </w:rPr>
      </w:pPr>
    </w:p>
    <w:p w:rsidR="005A6B7A" w:rsidRPr="006215FB" w:rsidRDefault="005A6B7A">
      <w:pPr>
        <w:rPr>
          <w:ins w:id="207" w:author="Microsoft account" w:date="2023-06-01T15:54:00Z"/>
          <w:rFonts w:ascii="Georgia" w:hAnsi="Georgia"/>
          <w:rPrChange w:id="208" w:author="Microsoft account" w:date="2023-06-01T16:31:00Z">
            <w:rPr>
              <w:ins w:id="209" w:author="Microsoft account" w:date="2023-06-01T15:54:00Z"/>
            </w:rPr>
          </w:rPrChange>
        </w:rPr>
      </w:pPr>
    </w:p>
    <w:p w:rsidR="005A6B7A" w:rsidRPr="006215FB" w:rsidRDefault="005A6B7A">
      <w:pPr>
        <w:rPr>
          <w:ins w:id="210" w:author="Microsoft account" w:date="2023-06-01T15:54:00Z"/>
          <w:rFonts w:ascii="Georgia" w:hAnsi="Georgia"/>
          <w:rPrChange w:id="211" w:author="Microsoft account" w:date="2023-06-01T16:31:00Z">
            <w:rPr>
              <w:ins w:id="212" w:author="Microsoft account" w:date="2023-06-01T15:54:00Z"/>
            </w:rPr>
          </w:rPrChange>
        </w:rPr>
      </w:pPr>
    </w:p>
    <w:p w:rsidR="00F03A04" w:rsidRDefault="00F03A04">
      <w:pPr>
        <w:rPr>
          <w:ins w:id="213" w:author="Microsoft account" w:date="2023-06-01T15:52:00Z"/>
          <w:rFonts w:ascii="Georgia" w:hAnsi="Georgia"/>
        </w:rPr>
      </w:pPr>
    </w:p>
    <w:p w:rsidR="00556712" w:rsidRDefault="00556712">
      <w:pPr>
        <w:jc w:val="center"/>
        <w:rPr>
          <w:ins w:id="214" w:author="Microsoft account" w:date="2023-06-01T16:56:00Z"/>
          <w:rFonts w:ascii="Georgia" w:hAnsi="Georgia"/>
          <w:b/>
          <w:sz w:val="24"/>
        </w:rPr>
        <w:sectPr w:rsidR="00556712" w:rsidSect="00556712">
          <w:footerReference w:type="default" r:id="rId8"/>
          <w:pgSz w:w="12240" w:h="15840"/>
          <w:pgMar w:top="1440" w:right="1440" w:bottom="1440" w:left="1440" w:header="720" w:footer="720" w:gutter="0"/>
          <w:pgNumType w:start="1" w:chapStyle="1"/>
          <w:cols w:space="720"/>
          <w:docGrid w:linePitch="360"/>
        </w:sectPr>
      </w:pPr>
    </w:p>
    <w:p w:rsidR="006215FB" w:rsidRPr="006E0049" w:rsidRDefault="006215FB">
      <w:pPr>
        <w:jc w:val="center"/>
        <w:rPr>
          <w:ins w:id="216" w:author="Microsoft account" w:date="2023-06-01T15:47:00Z"/>
          <w:rFonts w:ascii="Georgia" w:hAnsi="Georgia"/>
          <w:b/>
          <w:rPrChange w:id="217" w:author="Microsoft account" w:date="2023-06-01T17:06:00Z">
            <w:rPr>
              <w:ins w:id="218" w:author="Microsoft account" w:date="2023-06-01T15:47:00Z"/>
            </w:rPr>
          </w:rPrChange>
        </w:rPr>
        <w:pPrChange w:id="219" w:author="Microsoft account" w:date="2023-06-01T17:06:00Z">
          <w:pPr/>
        </w:pPrChange>
      </w:pPr>
      <w:ins w:id="220" w:author="Microsoft account" w:date="2023-06-01T15:49:00Z">
        <w:r w:rsidRPr="006215FB">
          <w:rPr>
            <w:rFonts w:ascii="Georgia" w:hAnsi="Georgia"/>
            <w:b/>
            <w:sz w:val="24"/>
            <w:rPrChange w:id="221" w:author="Microsoft account" w:date="2023-06-01T16:34:00Z">
              <w:rPr>
                <w:rFonts w:ascii="Georgia" w:hAnsi="Georgia"/>
              </w:rPr>
            </w:rPrChange>
          </w:rPr>
          <w:lastRenderedPageBreak/>
          <w:t>Introduction</w:t>
        </w:r>
      </w:ins>
    </w:p>
    <w:p w:rsidR="005A6B7A" w:rsidRPr="006215FB" w:rsidRDefault="005A6B7A">
      <w:pPr>
        <w:jc w:val="both"/>
        <w:rPr>
          <w:ins w:id="222" w:author="Microsoft account" w:date="2023-06-01T15:49:00Z"/>
          <w:rFonts w:ascii="Georgia" w:hAnsi="Georgia"/>
          <w:rPrChange w:id="223" w:author="Microsoft account" w:date="2023-06-01T16:31:00Z">
            <w:rPr>
              <w:ins w:id="224" w:author="Microsoft account" w:date="2023-06-01T15:49:00Z"/>
            </w:rPr>
          </w:rPrChange>
        </w:rPr>
        <w:pPrChange w:id="225" w:author="Microsoft account" w:date="2023-06-01T16:41:00Z">
          <w:pPr/>
        </w:pPrChange>
      </w:pPr>
      <w:ins w:id="226" w:author="Microsoft account" w:date="2023-06-01T15:49:00Z">
        <w:r w:rsidRPr="006215FB">
          <w:rPr>
            <w:rFonts w:ascii="Georgia" w:hAnsi="Georgia"/>
            <w:rPrChange w:id="227" w:author="Microsoft account" w:date="2023-06-01T16:31:00Z">
              <w:rPr/>
            </w:rPrChange>
          </w:rPr>
          <w:t xml:space="preserve">Supply chain analytics plays a crucial role in driving data-driven decision-making across industries, including manufacturing, retail, healthcare, </w:t>
        </w:r>
        <w:r w:rsidR="00E34E55">
          <w:rPr>
            <w:rFonts w:ascii="Georgia" w:hAnsi="Georgia"/>
          </w:rPr>
          <w:t>and logistics. In this report, I</w:t>
        </w:r>
        <w:r w:rsidRPr="006215FB">
          <w:rPr>
            <w:rFonts w:ascii="Georgia" w:hAnsi="Georgia"/>
            <w:rPrChange w:id="228" w:author="Microsoft account" w:date="2023-06-01T16:31:00Z">
              <w:rPr/>
            </w:rPrChange>
          </w:rPr>
          <w:t xml:space="preserve"> present an analysis of a Fashion and Beauty startup's supply chain data, specifically focused on the movement of makeup products. By collecting, analyzing, </w:t>
        </w:r>
        <w:r w:rsidR="00E34E55">
          <w:rPr>
            <w:rFonts w:ascii="Georgia" w:hAnsi="Georgia"/>
          </w:rPr>
          <w:t>and interpreting this dataset, I</w:t>
        </w:r>
        <w:r w:rsidRPr="006215FB">
          <w:rPr>
            <w:rFonts w:ascii="Georgia" w:hAnsi="Georgia"/>
            <w:rPrChange w:id="229" w:author="Microsoft account" w:date="2023-06-01T16:31:00Z">
              <w:rPr/>
            </w:rPrChange>
          </w:rPr>
          <w:t xml:space="preserve"> aim to gain insights that can inform strategic decisions and optimize the supply chain operations.</w:t>
        </w:r>
      </w:ins>
    </w:p>
    <w:p w:rsidR="005A6B7A" w:rsidRPr="006215FB" w:rsidRDefault="005A6B7A">
      <w:pPr>
        <w:rPr>
          <w:ins w:id="230" w:author="Microsoft account" w:date="2023-06-01T15:49:00Z"/>
          <w:rFonts w:ascii="Georgia" w:hAnsi="Georgia"/>
          <w:rPrChange w:id="231" w:author="Microsoft account" w:date="2023-06-01T16:31:00Z">
            <w:rPr>
              <w:ins w:id="232" w:author="Microsoft account" w:date="2023-06-01T15:49:00Z"/>
            </w:rPr>
          </w:rPrChange>
        </w:rPr>
      </w:pPr>
    </w:p>
    <w:p w:rsidR="005A6B7A" w:rsidRPr="006215FB" w:rsidRDefault="006215FB">
      <w:pPr>
        <w:jc w:val="center"/>
        <w:rPr>
          <w:ins w:id="233" w:author="Microsoft account" w:date="2023-06-01T15:51:00Z"/>
          <w:rFonts w:ascii="Georgia" w:hAnsi="Georgia"/>
          <w:b/>
          <w:sz w:val="24"/>
          <w:rPrChange w:id="234" w:author="Microsoft account" w:date="2023-06-01T16:34:00Z">
            <w:rPr>
              <w:ins w:id="235" w:author="Microsoft account" w:date="2023-06-01T15:51:00Z"/>
            </w:rPr>
          </w:rPrChange>
        </w:rPr>
        <w:pPrChange w:id="236" w:author="Microsoft account" w:date="2023-06-01T16:34:00Z">
          <w:pPr/>
        </w:pPrChange>
      </w:pPr>
      <w:ins w:id="237" w:author="Microsoft account" w:date="2023-06-01T15:51:00Z">
        <w:r w:rsidRPr="006215FB">
          <w:rPr>
            <w:rFonts w:ascii="Georgia" w:hAnsi="Georgia"/>
            <w:b/>
            <w:sz w:val="24"/>
            <w:rPrChange w:id="238" w:author="Microsoft account" w:date="2023-06-01T16:34:00Z">
              <w:rPr>
                <w:rFonts w:ascii="Georgia" w:hAnsi="Georgia"/>
              </w:rPr>
            </w:rPrChange>
          </w:rPr>
          <w:t>Dataset Overview</w:t>
        </w:r>
      </w:ins>
    </w:p>
    <w:p w:rsidR="005A6B7A" w:rsidRPr="006215FB" w:rsidRDefault="005A6B7A">
      <w:pPr>
        <w:jc w:val="both"/>
        <w:rPr>
          <w:ins w:id="239" w:author="Microsoft account" w:date="2023-06-01T15:51:00Z"/>
          <w:rFonts w:ascii="Georgia" w:hAnsi="Georgia"/>
          <w:rPrChange w:id="240" w:author="Microsoft account" w:date="2023-06-01T16:31:00Z">
            <w:rPr>
              <w:ins w:id="241" w:author="Microsoft account" w:date="2023-06-01T15:51:00Z"/>
            </w:rPr>
          </w:rPrChange>
        </w:rPr>
        <w:pPrChange w:id="242" w:author="Microsoft account" w:date="2023-06-01T16:41:00Z">
          <w:pPr/>
        </w:pPrChange>
      </w:pPr>
      <w:ins w:id="243" w:author="Microsoft account" w:date="2023-06-01T15:51:00Z">
        <w:r w:rsidRPr="006215FB">
          <w:rPr>
            <w:rFonts w:ascii="Georgia" w:hAnsi="Georgia"/>
            <w:rPrChange w:id="244" w:author="Microsoft account" w:date="2023-06-01T16:31:00Z">
              <w:rPr/>
            </w:rPrChange>
          </w:rPr>
          <w:t>The dataset comprises various features related to the Fashion and makeup product supply chain. These features provide valuable information for understanding the flow of products from suppliers to customers. The following features are included:</w:t>
        </w:r>
      </w:ins>
    </w:p>
    <w:p w:rsidR="005A6B7A" w:rsidRPr="006215FB" w:rsidRDefault="005A6B7A">
      <w:pPr>
        <w:rPr>
          <w:ins w:id="245" w:author="Microsoft account" w:date="2023-06-01T15:51:00Z"/>
          <w:rFonts w:ascii="Georgia" w:hAnsi="Georgia"/>
          <w:rPrChange w:id="246" w:author="Microsoft account" w:date="2023-06-01T16:31:00Z">
            <w:rPr>
              <w:ins w:id="247" w:author="Microsoft account" w:date="2023-06-01T15:51:00Z"/>
            </w:rPr>
          </w:rPrChange>
        </w:rPr>
      </w:pPr>
    </w:p>
    <w:p w:rsidR="005A6B7A" w:rsidRPr="006215FB" w:rsidRDefault="005A6B7A" w:rsidP="005A6B7A">
      <w:pPr>
        <w:numPr>
          <w:ilvl w:val="0"/>
          <w:numId w:val="1"/>
        </w:numPr>
        <w:rPr>
          <w:ins w:id="248" w:author="Microsoft account" w:date="2023-06-01T15:51:00Z"/>
          <w:rFonts w:ascii="Georgia" w:hAnsi="Georgia"/>
          <w:rPrChange w:id="249" w:author="Microsoft account" w:date="2023-06-01T16:31:00Z">
            <w:rPr>
              <w:ins w:id="250" w:author="Microsoft account" w:date="2023-06-01T15:51:00Z"/>
            </w:rPr>
          </w:rPrChange>
        </w:rPr>
      </w:pPr>
      <w:ins w:id="251" w:author="Microsoft account" w:date="2023-06-01T15:51:00Z">
        <w:r w:rsidRPr="006215FB">
          <w:rPr>
            <w:rFonts w:ascii="Georgia" w:hAnsi="Georgia"/>
            <w:rPrChange w:id="252" w:author="Microsoft account" w:date="2023-06-01T16:31:00Z">
              <w:rPr/>
            </w:rPrChange>
          </w:rPr>
          <w:t>Product Type</w:t>
        </w:r>
      </w:ins>
    </w:p>
    <w:p w:rsidR="005A6B7A" w:rsidRPr="006215FB" w:rsidRDefault="005A6B7A" w:rsidP="005A6B7A">
      <w:pPr>
        <w:numPr>
          <w:ilvl w:val="0"/>
          <w:numId w:val="1"/>
        </w:numPr>
        <w:rPr>
          <w:ins w:id="253" w:author="Microsoft account" w:date="2023-06-01T15:51:00Z"/>
          <w:rFonts w:ascii="Georgia" w:hAnsi="Georgia"/>
          <w:rPrChange w:id="254" w:author="Microsoft account" w:date="2023-06-01T16:31:00Z">
            <w:rPr>
              <w:ins w:id="255" w:author="Microsoft account" w:date="2023-06-01T15:51:00Z"/>
            </w:rPr>
          </w:rPrChange>
        </w:rPr>
      </w:pPr>
      <w:ins w:id="256" w:author="Microsoft account" w:date="2023-06-01T15:51:00Z">
        <w:r w:rsidRPr="006215FB">
          <w:rPr>
            <w:rFonts w:ascii="Georgia" w:hAnsi="Georgia"/>
            <w:rPrChange w:id="257" w:author="Microsoft account" w:date="2023-06-01T16:31:00Z">
              <w:rPr/>
            </w:rPrChange>
          </w:rPr>
          <w:t>SKU</w:t>
        </w:r>
      </w:ins>
    </w:p>
    <w:p w:rsidR="005A6B7A" w:rsidRPr="006215FB" w:rsidRDefault="005A6B7A" w:rsidP="005A6B7A">
      <w:pPr>
        <w:numPr>
          <w:ilvl w:val="0"/>
          <w:numId w:val="1"/>
        </w:numPr>
        <w:rPr>
          <w:ins w:id="258" w:author="Microsoft account" w:date="2023-06-01T15:51:00Z"/>
          <w:rFonts w:ascii="Georgia" w:hAnsi="Georgia"/>
          <w:rPrChange w:id="259" w:author="Microsoft account" w:date="2023-06-01T16:31:00Z">
            <w:rPr>
              <w:ins w:id="260" w:author="Microsoft account" w:date="2023-06-01T15:51:00Z"/>
            </w:rPr>
          </w:rPrChange>
        </w:rPr>
      </w:pPr>
      <w:ins w:id="261" w:author="Microsoft account" w:date="2023-06-01T15:51:00Z">
        <w:r w:rsidRPr="006215FB">
          <w:rPr>
            <w:rFonts w:ascii="Georgia" w:hAnsi="Georgia"/>
            <w:rPrChange w:id="262" w:author="Microsoft account" w:date="2023-06-01T16:31:00Z">
              <w:rPr/>
            </w:rPrChange>
          </w:rPr>
          <w:t>Price</w:t>
        </w:r>
      </w:ins>
    </w:p>
    <w:p w:rsidR="005A6B7A" w:rsidRPr="006215FB" w:rsidRDefault="005A6B7A" w:rsidP="005A6B7A">
      <w:pPr>
        <w:numPr>
          <w:ilvl w:val="0"/>
          <w:numId w:val="1"/>
        </w:numPr>
        <w:rPr>
          <w:ins w:id="263" w:author="Microsoft account" w:date="2023-06-01T15:51:00Z"/>
          <w:rFonts w:ascii="Georgia" w:hAnsi="Georgia"/>
          <w:rPrChange w:id="264" w:author="Microsoft account" w:date="2023-06-01T16:31:00Z">
            <w:rPr>
              <w:ins w:id="265" w:author="Microsoft account" w:date="2023-06-01T15:51:00Z"/>
            </w:rPr>
          </w:rPrChange>
        </w:rPr>
      </w:pPr>
      <w:ins w:id="266" w:author="Microsoft account" w:date="2023-06-01T15:51:00Z">
        <w:r w:rsidRPr="006215FB">
          <w:rPr>
            <w:rFonts w:ascii="Georgia" w:hAnsi="Georgia"/>
            <w:rPrChange w:id="267" w:author="Microsoft account" w:date="2023-06-01T16:31:00Z">
              <w:rPr/>
            </w:rPrChange>
          </w:rPr>
          <w:t>Availability</w:t>
        </w:r>
      </w:ins>
    </w:p>
    <w:p w:rsidR="005A6B7A" w:rsidRPr="006215FB" w:rsidRDefault="005A6B7A" w:rsidP="005A6B7A">
      <w:pPr>
        <w:numPr>
          <w:ilvl w:val="0"/>
          <w:numId w:val="1"/>
        </w:numPr>
        <w:rPr>
          <w:ins w:id="268" w:author="Microsoft account" w:date="2023-06-01T15:51:00Z"/>
          <w:rFonts w:ascii="Georgia" w:hAnsi="Georgia"/>
          <w:rPrChange w:id="269" w:author="Microsoft account" w:date="2023-06-01T16:31:00Z">
            <w:rPr>
              <w:ins w:id="270" w:author="Microsoft account" w:date="2023-06-01T15:51:00Z"/>
            </w:rPr>
          </w:rPrChange>
        </w:rPr>
      </w:pPr>
      <w:ins w:id="271" w:author="Microsoft account" w:date="2023-06-01T15:51:00Z">
        <w:r w:rsidRPr="006215FB">
          <w:rPr>
            <w:rFonts w:ascii="Georgia" w:hAnsi="Georgia"/>
            <w:rPrChange w:id="272" w:author="Microsoft account" w:date="2023-06-01T16:31:00Z">
              <w:rPr/>
            </w:rPrChange>
          </w:rPr>
          <w:t>Number of products sold</w:t>
        </w:r>
      </w:ins>
    </w:p>
    <w:p w:rsidR="005A6B7A" w:rsidRPr="006215FB" w:rsidRDefault="005A6B7A" w:rsidP="005A6B7A">
      <w:pPr>
        <w:numPr>
          <w:ilvl w:val="0"/>
          <w:numId w:val="1"/>
        </w:numPr>
        <w:rPr>
          <w:ins w:id="273" w:author="Microsoft account" w:date="2023-06-01T15:51:00Z"/>
          <w:rFonts w:ascii="Georgia" w:hAnsi="Georgia"/>
          <w:rPrChange w:id="274" w:author="Microsoft account" w:date="2023-06-01T16:31:00Z">
            <w:rPr>
              <w:ins w:id="275" w:author="Microsoft account" w:date="2023-06-01T15:51:00Z"/>
            </w:rPr>
          </w:rPrChange>
        </w:rPr>
      </w:pPr>
      <w:ins w:id="276" w:author="Microsoft account" w:date="2023-06-01T15:51:00Z">
        <w:r w:rsidRPr="006215FB">
          <w:rPr>
            <w:rFonts w:ascii="Georgia" w:hAnsi="Georgia"/>
            <w:rPrChange w:id="277" w:author="Microsoft account" w:date="2023-06-01T16:31:00Z">
              <w:rPr/>
            </w:rPrChange>
          </w:rPr>
          <w:t>Revenue generated</w:t>
        </w:r>
      </w:ins>
    </w:p>
    <w:p w:rsidR="005A6B7A" w:rsidRPr="006215FB" w:rsidRDefault="005A6B7A" w:rsidP="005A6B7A">
      <w:pPr>
        <w:numPr>
          <w:ilvl w:val="0"/>
          <w:numId w:val="1"/>
        </w:numPr>
        <w:rPr>
          <w:ins w:id="278" w:author="Microsoft account" w:date="2023-06-01T15:51:00Z"/>
          <w:rFonts w:ascii="Georgia" w:hAnsi="Georgia"/>
          <w:rPrChange w:id="279" w:author="Microsoft account" w:date="2023-06-01T16:31:00Z">
            <w:rPr>
              <w:ins w:id="280" w:author="Microsoft account" w:date="2023-06-01T15:51:00Z"/>
            </w:rPr>
          </w:rPrChange>
        </w:rPr>
      </w:pPr>
      <w:ins w:id="281" w:author="Microsoft account" w:date="2023-06-01T15:51:00Z">
        <w:r w:rsidRPr="006215FB">
          <w:rPr>
            <w:rFonts w:ascii="Georgia" w:hAnsi="Georgia"/>
            <w:rPrChange w:id="282" w:author="Microsoft account" w:date="2023-06-01T16:31:00Z">
              <w:rPr/>
            </w:rPrChange>
          </w:rPr>
          <w:t>Customer demographics</w:t>
        </w:r>
      </w:ins>
    </w:p>
    <w:p w:rsidR="005A6B7A" w:rsidRPr="006215FB" w:rsidRDefault="005A6B7A" w:rsidP="005A6B7A">
      <w:pPr>
        <w:numPr>
          <w:ilvl w:val="0"/>
          <w:numId w:val="1"/>
        </w:numPr>
        <w:rPr>
          <w:ins w:id="283" w:author="Microsoft account" w:date="2023-06-01T15:51:00Z"/>
          <w:rFonts w:ascii="Georgia" w:hAnsi="Georgia"/>
          <w:rPrChange w:id="284" w:author="Microsoft account" w:date="2023-06-01T16:31:00Z">
            <w:rPr>
              <w:ins w:id="285" w:author="Microsoft account" w:date="2023-06-01T15:51:00Z"/>
            </w:rPr>
          </w:rPrChange>
        </w:rPr>
      </w:pPr>
      <w:ins w:id="286" w:author="Microsoft account" w:date="2023-06-01T15:51:00Z">
        <w:r w:rsidRPr="006215FB">
          <w:rPr>
            <w:rFonts w:ascii="Georgia" w:hAnsi="Georgia"/>
            <w:rPrChange w:id="287" w:author="Microsoft account" w:date="2023-06-01T16:31:00Z">
              <w:rPr/>
            </w:rPrChange>
          </w:rPr>
          <w:t>Stock levels</w:t>
        </w:r>
      </w:ins>
    </w:p>
    <w:p w:rsidR="005A6B7A" w:rsidRPr="006215FB" w:rsidRDefault="005A6B7A" w:rsidP="005A6B7A">
      <w:pPr>
        <w:numPr>
          <w:ilvl w:val="0"/>
          <w:numId w:val="1"/>
        </w:numPr>
        <w:rPr>
          <w:ins w:id="288" w:author="Microsoft account" w:date="2023-06-01T15:51:00Z"/>
          <w:rFonts w:ascii="Georgia" w:hAnsi="Georgia"/>
          <w:rPrChange w:id="289" w:author="Microsoft account" w:date="2023-06-01T16:31:00Z">
            <w:rPr>
              <w:ins w:id="290" w:author="Microsoft account" w:date="2023-06-01T15:51:00Z"/>
            </w:rPr>
          </w:rPrChange>
        </w:rPr>
      </w:pPr>
      <w:ins w:id="291" w:author="Microsoft account" w:date="2023-06-01T15:51:00Z">
        <w:r w:rsidRPr="006215FB">
          <w:rPr>
            <w:rFonts w:ascii="Georgia" w:hAnsi="Georgia"/>
            <w:rPrChange w:id="292" w:author="Microsoft account" w:date="2023-06-01T16:31:00Z">
              <w:rPr/>
            </w:rPrChange>
          </w:rPr>
          <w:t>Lead times</w:t>
        </w:r>
      </w:ins>
    </w:p>
    <w:p w:rsidR="005A6B7A" w:rsidRPr="006215FB" w:rsidRDefault="005A6B7A" w:rsidP="005A6B7A">
      <w:pPr>
        <w:numPr>
          <w:ilvl w:val="0"/>
          <w:numId w:val="1"/>
        </w:numPr>
        <w:rPr>
          <w:ins w:id="293" w:author="Microsoft account" w:date="2023-06-01T15:51:00Z"/>
          <w:rFonts w:ascii="Georgia" w:hAnsi="Georgia"/>
          <w:rPrChange w:id="294" w:author="Microsoft account" w:date="2023-06-01T16:31:00Z">
            <w:rPr>
              <w:ins w:id="295" w:author="Microsoft account" w:date="2023-06-01T15:51:00Z"/>
            </w:rPr>
          </w:rPrChange>
        </w:rPr>
      </w:pPr>
      <w:ins w:id="296" w:author="Microsoft account" w:date="2023-06-01T15:51:00Z">
        <w:r w:rsidRPr="006215FB">
          <w:rPr>
            <w:rFonts w:ascii="Georgia" w:hAnsi="Georgia"/>
            <w:rPrChange w:id="297" w:author="Microsoft account" w:date="2023-06-01T16:31:00Z">
              <w:rPr/>
            </w:rPrChange>
          </w:rPr>
          <w:t>Order quantities</w:t>
        </w:r>
      </w:ins>
    </w:p>
    <w:p w:rsidR="005A6B7A" w:rsidRPr="006215FB" w:rsidRDefault="005A6B7A" w:rsidP="005A6B7A">
      <w:pPr>
        <w:numPr>
          <w:ilvl w:val="0"/>
          <w:numId w:val="1"/>
        </w:numPr>
        <w:rPr>
          <w:ins w:id="298" w:author="Microsoft account" w:date="2023-06-01T15:51:00Z"/>
          <w:rFonts w:ascii="Georgia" w:hAnsi="Georgia"/>
          <w:rPrChange w:id="299" w:author="Microsoft account" w:date="2023-06-01T16:31:00Z">
            <w:rPr>
              <w:ins w:id="300" w:author="Microsoft account" w:date="2023-06-01T15:51:00Z"/>
            </w:rPr>
          </w:rPrChange>
        </w:rPr>
      </w:pPr>
      <w:ins w:id="301" w:author="Microsoft account" w:date="2023-06-01T15:51:00Z">
        <w:r w:rsidRPr="006215FB">
          <w:rPr>
            <w:rFonts w:ascii="Georgia" w:hAnsi="Georgia"/>
            <w:rPrChange w:id="302" w:author="Microsoft account" w:date="2023-06-01T16:31:00Z">
              <w:rPr/>
            </w:rPrChange>
          </w:rPr>
          <w:t>Shipping times</w:t>
        </w:r>
      </w:ins>
    </w:p>
    <w:p w:rsidR="005A6B7A" w:rsidRPr="006215FB" w:rsidRDefault="005A6B7A" w:rsidP="005A6B7A">
      <w:pPr>
        <w:numPr>
          <w:ilvl w:val="0"/>
          <w:numId w:val="1"/>
        </w:numPr>
        <w:rPr>
          <w:ins w:id="303" w:author="Microsoft account" w:date="2023-06-01T15:51:00Z"/>
          <w:rFonts w:ascii="Georgia" w:hAnsi="Georgia"/>
          <w:rPrChange w:id="304" w:author="Microsoft account" w:date="2023-06-01T16:31:00Z">
            <w:rPr>
              <w:ins w:id="305" w:author="Microsoft account" w:date="2023-06-01T15:51:00Z"/>
            </w:rPr>
          </w:rPrChange>
        </w:rPr>
      </w:pPr>
      <w:ins w:id="306" w:author="Microsoft account" w:date="2023-06-01T15:51:00Z">
        <w:r w:rsidRPr="006215FB">
          <w:rPr>
            <w:rFonts w:ascii="Georgia" w:hAnsi="Georgia"/>
            <w:rPrChange w:id="307" w:author="Microsoft account" w:date="2023-06-01T16:31:00Z">
              <w:rPr/>
            </w:rPrChange>
          </w:rPr>
          <w:t>Shipping carriers</w:t>
        </w:r>
      </w:ins>
    </w:p>
    <w:p w:rsidR="005A6B7A" w:rsidRPr="006215FB" w:rsidRDefault="005A6B7A" w:rsidP="005A6B7A">
      <w:pPr>
        <w:numPr>
          <w:ilvl w:val="0"/>
          <w:numId w:val="1"/>
        </w:numPr>
        <w:rPr>
          <w:ins w:id="308" w:author="Microsoft account" w:date="2023-06-01T15:51:00Z"/>
          <w:rFonts w:ascii="Georgia" w:hAnsi="Georgia"/>
          <w:rPrChange w:id="309" w:author="Microsoft account" w:date="2023-06-01T16:31:00Z">
            <w:rPr>
              <w:ins w:id="310" w:author="Microsoft account" w:date="2023-06-01T15:51:00Z"/>
            </w:rPr>
          </w:rPrChange>
        </w:rPr>
      </w:pPr>
      <w:ins w:id="311" w:author="Microsoft account" w:date="2023-06-01T15:51:00Z">
        <w:r w:rsidRPr="006215FB">
          <w:rPr>
            <w:rFonts w:ascii="Georgia" w:hAnsi="Georgia"/>
            <w:rPrChange w:id="312" w:author="Microsoft account" w:date="2023-06-01T16:31:00Z">
              <w:rPr/>
            </w:rPrChange>
          </w:rPr>
          <w:t>Shipping costs</w:t>
        </w:r>
      </w:ins>
    </w:p>
    <w:p w:rsidR="005A6B7A" w:rsidRPr="006215FB" w:rsidRDefault="005A6B7A" w:rsidP="005A6B7A">
      <w:pPr>
        <w:numPr>
          <w:ilvl w:val="0"/>
          <w:numId w:val="1"/>
        </w:numPr>
        <w:rPr>
          <w:ins w:id="313" w:author="Microsoft account" w:date="2023-06-01T15:51:00Z"/>
          <w:rFonts w:ascii="Georgia" w:hAnsi="Georgia"/>
          <w:rPrChange w:id="314" w:author="Microsoft account" w:date="2023-06-01T16:31:00Z">
            <w:rPr>
              <w:ins w:id="315" w:author="Microsoft account" w:date="2023-06-01T15:51:00Z"/>
            </w:rPr>
          </w:rPrChange>
        </w:rPr>
      </w:pPr>
      <w:ins w:id="316" w:author="Microsoft account" w:date="2023-06-01T15:51:00Z">
        <w:r w:rsidRPr="006215FB">
          <w:rPr>
            <w:rFonts w:ascii="Georgia" w:hAnsi="Georgia"/>
            <w:rPrChange w:id="317" w:author="Microsoft account" w:date="2023-06-01T16:31:00Z">
              <w:rPr/>
            </w:rPrChange>
          </w:rPr>
          <w:t>Supplier name</w:t>
        </w:r>
      </w:ins>
    </w:p>
    <w:p w:rsidR="005A6B7A" w:rsidRPr="006215FB" w:rsidRDefault="005A6B7A" w:rsidP="005A6B7A">
      <w:pPr>
        <w:numPr>
          <w:ilvl w:val="0"/>
          <w:numId w:val="1"/>
        </w:numPr>
        <w:rPr>
          <w:ins w:id="318" w:author="Microsoft account" w:date="2023-06-01T15:51:00Z"/>
          <w:rFonts w:ascii="Georgia" w:hAnsi="Georgia"/>
          <w:rPrChange w:id="319" w:author="Microsoft account" w:date="2023-06-01T16:31:00Z">
            <w:rPr>
              <w:ins w:id="320" w:author="Microsoft account" w:date="2023-06-01T15:51:00Z"/>
            </w:rPr>
          </w:rPrChange>
        </w:rPr>
      </w:pPr>
      <w:ins w:id="321" w:author="Microsoft account" w:date="2023-06-01T15:51:00Z">
        <w:r w:rsidRPr="006215FB">
          <w:rPr>
            <w:rFonts w:ascii="Georgia" w:hAnsi="Georgia"/>
            <w:rPrChange w:id="322" w:author="Microsoft account" w:date="2023-06-01T16:31:00Z">
              <w:rPr/>
            </w:rPrChange>
          </w:rPr>
          <w:t>Location</w:t>
        </w:r>
      </w:ins>
    </w:p>
    <w:p w:rsidR="005A6B7A" w:rsidRPr="006215FB" w:rsidRDefault="005A6B7A" w:rsidP="005A6B7A">
      <w:pPr>
        <w:numPr>
          <w:ilvl w:val="0"/>
          <w:numId w:val="1"/>
        </w:numPr>
        <w:rPr>
          <w:ins w:id="323" w:author="Microsoft account" w:date="2023-06-01T15:51:00Z"/>
          <w:rFonts w:ascii="Georgia" w:hAnsi="Georgia"/>
          <w:rPrChange w:id="324" w:author="Microsoft account" w:date="2023-06-01T16:31:00Z">
            <w:rPr>
              <w:ins w:id="325" w:author="Microsoft account" w:date="2023-06-01T15:51:00Z"/>
            </w:rPr>
          </w:rPrChange>
        </w:rPr>
      </w:pPr>
      <w:ins w:id="326" w:author="Microsoft account" w:date="2023-06-01T15:51:00Z">
        <w:r w:rsidRPr="006215FB">
          <w:rPr>
            <w:rFonts w:ascii="Georgia" w:hAnsi="Georgia"/>
            <w:rPrChange w:id="327" w:author="Microsoft account" w:date="2023-06-01T16:31:00Z">
              <w:rPr/>
            </w:rPrChange>
          </w:rPr>
          <w:t>Lead time</w:t>
        </w:r>
      </w:ins>
    </w:p>
    <w:p w:rsidR="005A6B7A" w:rsidRPr="006215FB" w:rsidRDefault="005A6B7A" w:rsidP="005A6B7A">
      <w:pPr>
        <w:numPr>
          <w:ilvl w:val="0"/>
          <w:numId w:val="1"/>
        </w:numPr>
        <w:rPr>
          <w:ins w:id="328" w:author="Microsoft account" w:date="2023-06-01T15:51:00Z"/>
          <w:rFonts w:ascii="Georgia" w:hAnsi="Georgia"/>
          <w:rPrChange w:id="329" w:author="Microsoft account" w:date="2023-06-01T16:31:00Z">
            <w:rPr>
              <w:ins w:id="330" w:author="Microsoft account" w:date="2023-06-01T15:51:00Z"/>
            </w:rPr>
          </w:rPrChange>
        </w:rPr>
      </w:pPr>
      <w:ins w:id="331" w:author="Microsoft account" w:date="2023-06-01T15:51:00Z">
        <w:r w:rsidRPr="006215FB">
          <w:rPr>
            <w:rFonts w:ascii="Georgia" w:hAnsi="Georgia"/>
            <w:rPrChange w:id="332" w:author="Microsoft account" w:date="2023-06-01T16:31:00Z">
              <w:rPr/>
            </w:rPrChange>
          </w:rPr>
          <w:t>Production volumes</w:t>
        </w:r>
      </w:ins>
    </w:p>
    <w:p w:rsidR="005A6B7A" w:rsidRPr="006215FB" w:rsidRDefault="005A6B7A" w:rsidP="005A6B7A">
      <w:pPr>
        <w:numPr>
          <w:ilvl w:val="0"/>
          <w:numId w:val="1"/>
        </w:numPr>
        <w:rPr>
          <w:ins w:id="333" w:author="Microsoft account" w:date="2023-06-01T15:51:00Z"/>
          <w:rFonts w:ascii="Georgia" w:hAnsi="Georgia"/>
          <w:rPrChange w:id="334" w:author="Microsoft account" w:date="2023-06-01T16:31:00Z">
            <w:rPr>
              <w:ins w:id="335" w:author="Microsoft account" w:date="2023-06-01T15:51:00Z"/>
            </w:rPr>
          </w:rPrChange>
        </w:rPr>
      </w:pPr>
      <w:ins w:id="336" w:author="Microsoft account" w:date="2023-06-01T15:51:00Z">
        <w:r w:rsidRPr="006215FB">
          <w:rPr>
            <w:rFonts w:ascii="Georgia" w:hAnsi="Georgia"/>
            <w:rPrChange w:id="337" w:author="Microsoft account" w:date="2023-06-01T16:31:00Z">
              <w:rPr/>
            </w:rPrChange>
          </w:rPr>
          <w:t>Manufacturing lead time</w:t>
        </w:r>
      </w:ins>
    </w:p>
    <w:p w:rsidR="005A6B7A" w:rsidRPr="006215FB" w:rsidRDefault="005A6B7A" w:rsidP="005A6B7A">
      <w:pPr>
        <w:numPr>
          <w:ilvl w:val="0"/>
          <w:numId w:val="1"/>
        </w:numPr>
        <w:rPr>
          <w:ins w:id="338" w:author="Microsoft account" w:date="2023-06-01T15:51:00Z"/>
          <w:rFonts w:ascii="Georgia" w:hAnsi="Georgia"/>
          <w:rPrChange w:id="339" w:author="Microsoft account" w:date="2023-06-01T16:31:00Z">
            <w:rPr>
              <w:ins w:id="340" w:author="Microsoft account" w:date="2023-06-01T15:51:00Z"/>
            </w:rPr>
          </w:rPrChange>
        </w:rPr>
      </w:pPr>
      <w:ins w:id="341" w:author="Microsoft account" w:date="2023-06-01T15:51:00Z">
        <w:r w:rsidRPr="006215FB">
          <w:rPr>
            <w:rFonts w:ascii="Georgia" w:hAnsi="Georgia"/>
            <w:rPrChange w:id="342" w:author="Microsoft account" w:date="2023-06-01T16:31:00Z">
              <w:rPr/>
            </w:rPrChange>
          </w:rPr>
          <w:t>Manufacturing costs</w:t>
        </w:r>
      </w:ins>
    </w:p>
    <w:p w:rsidR="005A6B7A" w:rsidRPr="006215FB" w:rsidRDefault="005A6B7A" w:rsidP="005A6B7A">
      <w:pPr>
        <w:numPr>
          <w:ilvl w:val="0"/>
          <w:numId w:val="1"/>
        </w:numPr>
        <w:rPr>
          <w:ins w:id="343" w:author="Microsoft account" w:date="2023-06-01T15:51:00Z"/>
          <w:rFonts w:ascii="Georgia" w:hAnsi="Georgia"/>
          <w:rPrChange w:id="344" w:author="Microsoft account" w:date="2023-06-01T16:31:00Z">
            <w:rPr>
              <w:ins w:id="345" w:author="Microsoft account" w:date="2023-06-01T15:51:00Z"/>
            </w:rPr>
          </w:rPrChange>
        </w:rPr>
      </w:pPr>
      <w:ins w:id="346" w:author="Microsoft account" w:date="2023-06-01T15:51:00Z">
        <w:r w:rsidRPr="006215FB">
          <w:rPr>
            <w:rFonts w:ascii="Georgia" w:hAnsi="Georgia"/>
            <w:rPrChange w:id="347" w:author="Microsoft account" w:date="2023-06-01T16:31:00Z">
              <w:rPr/>
            </w:rPrChange>
          </w:rPr>
          <w:t>Inspection results</w:t>
        </w:r>
      </w:ins>
    </w:p>
    <w:p w:rsidR="005A6B7A" w:rsidRPr="006215FB" w:rsidRDefault="005A6B7A" w:rsidP="005A6B7A">
      <w:pPr>
        <w:numPr>
          <w:ilvl w:val="0"/>
          <w:numId w:val="1"/>
        </w:numPr>
        <w:rPr>
          <w:ins w:id="348" w:author="Microsoft account" w:date="2023-06-01T15:51:00Z"/>
          <w:rFonts w:ascii="Georgia" w:hAnsi="Georgia"/>
          <w:rPrChange w:id="349" w:author="Microsoft account" w:date="2023-06-01T16:31:00Z">
            <w:rPr>
              <w:ins w:id="350" w:author="Microsoft account" w:date="2023-06-01T15:51:00Z"/>
            </w:rPr>
          </w:rPrChange>
        </w:rPr>
      </w:pPr>
      <w:ins w:id="351" w:author="Microsoft account" w:date="2023-06-01T15:51:00Z">
        <w:r w:rsidRPr="006215FB">
          <w:rPr>
            <w:rFonts w:ascii="Georgia" w:hAnsi="Georgia"/>
            <w:rPrChange w:id="352" w:author="Microsoft account" w:date="2023-06-01T16:31:00Z">
              <w:rPr/>
            </w:rPrChange>
          </w:rPr>
          <w:lastRenderedPageBreak/>
          <w:t>Defect rates</w:t>
        </w:r>
      </w:ins>
    </w:p>
    <w:p w:rsidR="005A6B7A" w:rsidRPr="006215FB" w:rsidRDefault="005A6B7A" w:rsidP="005A6B7A">
      <w:pPr>
        <w:numPr>
          <w:ilvl w:val="0"/>
          <w:numId w:val="1"/>
        </w:numPr>
        <w:rPr>
          <w:ins w:id="353" w:author="Microsoft account" w:date="2023-06-01T15:51:00Z"/>
          <w:rFonts w:ascii="Georgia" w:hAnsi="Georgia"/>
          <w:rPrChange w:id="354" w:author="Microsoft account" w:date="2023-06-01T16:31:00Z">
            <w:rPr>
              <w:ins w:id="355" w:author="Microsoft account" w:date="2023-06-01T15:51:00Z"/>
            </w:rPr>
          </w:rPrChange>
        </w:rPr>
      </w:pPr>
      <w:ins w:id="356" w:author="Microsoft account" w:date="2023-06-01T15:51:00Z">
        <w:r w:rsidRPr="006215FB">
          <w:rPr>
            <w:rFonts w:ascii="Georgia" w:hAnsi="Georgia"/>
            <w:rPrChange w:id="357" w:author="Microsoft account" w:date="2023-06-01T16:31:00Z">
              <w:rPr/>
            </w:rPrChange>
          </w:rPr>
          <w:t>Transportation modes</w:t>
        </w:r>
      </w:ins>
    </w:p>
    <w:p w:rsidR="005A6B7A" w:rsidRPr="006215FB" w:rsidRDefault="005A6B7A" w:rsidP="005A6B7A">
      <w:pPr>
        <w:numPr>
          <w:ilvl w:val="0"/>
          <w:numId w:val="1"/>
        </w:numPr>
        <w:rPr>
          <w:ins w:id="358" w:author="Microsoft account" w:date="2023-06-01T15:51:00Z"/>
          <w:rFonts w:ascii="Georgia" w:hAnsi="Georgia"/>
          <w:rPrChange w:id="359" w:author="Microsoft account" w:date="2023-06-01T16:31:00Z">
            <w:rPr>
              <w:ins w:id="360" w:author="Microsoft account" w:date="2023-06-01T15:51:00Z"/>
            </w:rPr>
          </w:rPrChange>
        </w:rPr>
      </w:pPr>
      <w:ins w:id="361" w:author="Microsoft account" w:date="2023-06-01T15:51:00Z">
        <w:r w:rsidRPr="006215FB">
          <w:rPr>
            <w:rFonts w:ascii="Georgia" w:hAnsi="Georgia"/>
            <w:rPrChange w:id="362" w:author="Microsoft account" w:date="2023-06-01T16:31:00Z">
              <w:rPr/>
            </w:rPrChange>
          </w:rPr>
          <w:t>Routes</w:t>
        </w:r>
      </w:ins>
    </w:p>
    <w:p w:rsidR="005A6B7A" w:rsidRPr="006215FB" w:rsidRDefault="005A6B7A" w:rsidP="005A6B7A">
      <w:pPr>
        <w:numPr>
          <w:ilvl w:val="0"/>
          <w:numId w:val="1"/>
        </w:numPr>
        <w:rPr>
          <w:ins w:id="363" w:author="Microsoft account" w:date="2023-06-01T15:51:00Z"/>
          <w:rFonts w:ascii="Georgia" w:hAnsi="Georgia"/>
          <w:rPrChange w:id="364" w:author="Microsoft account" w:date="2023-06-01T16:31:00Z">
            <w:rPr>
              <w:ins w:id="365" w:author="Microsoft account" w:date="2023-06-01T15:51:00Z"/>
            </w:rPr>
          </w:rPrChange>
        </w:rPr>
      </w:pPr>
      <w:ins w:id="366" w:author="Microsoft account" w:date="2023-06-01T15:51:00Z">
        <w:r w:rsidRPr="006215FB">
          <w:rPr>
            <w:rFonts w:ascii="Georgia" w:hAnsi="Georgia"/>
            <w:rPrChange w:id="367" w:author="Microsoft account" w:date="2023-06-01T16:31:00Z">
              <w:rPr/>
            </w:rPrChange>
          </w:rPr>
          <w:t>Costs</w:t>
        </w:r>
      </w:ins>
    </w:p>
    <w:p w:rsidR="005A6B7A" w:rsidRPr="006215FB" w:rsidRDefault="005A6B7A">
      <w:pPr>
        <w:rPr>
          <w:ins w:id="368" w:author="Microsoft account" w:date="2023-06-01T15:51:00Z"/>
          <w:rFonts w:ascii="Georgia" w:hAnsi="Georgia"/>
          <w:rPrChange w:id="369" w:author="Microsoft account" w:date="2023-06-01T16:31:00Z">
            <w:rPr>
              <w:ins w:id="370" w:author="Microsoft account" w:date="2023-06-01T15:51:00Z"/>
            </w:rPr>
          </w:rPrChange>
        </w:rPr>
      </w:pPr>
    </w:p>
    <w:p w:rsidR="005A6B7A" w:rsidRPr="006215FB" w:rsidRDefault="005A6B7A">
      <w:pPr>
        <w:rPr>
          <w:ins w:id="371" w:author="Microsoft account" w:date="2023-06-01T15:49:00Z"/>
          <w:rFonts w:ascii="Georgia" w:hAnsi="Georgia"/>
          <w:rPrChange w:id="372" w:author="Microsoft account" w:date="2023-06-01T16:31:00Z">
            <w:rPr>
              <w:ins w:id="373" w:author="Microsoft account" w:date="2023-06-01T15:49:00Z"/>
            </w:rPr>
          </w:rPrChange>
        </w:rPr>
      </w:pPr>
    </w:p>
    <w:p w:rsidR="005A6B7A" w:rsidRPr="006215FB" w:rsidRDefault="005A6B7A">
      <w:pPr>
        <w:rPr>
          <w:ins w:id="374" w:author="Microsoft account" w:date="2023-06-01T15:49:00Z"/>
          <w:rFonts w:ascii="Georgia" w:hAnsi="Georgia"/>
          <w:rPrChange w:id="375" w:author="Microsoft account" w:date="2023-06-01T16:31:00Z">
            <w:rPr>
              <w:ins w:id="376" w:author="Microsoft account" w:date="2023-06-01T15:49:00Z"/>
            </w:rPr>
          </w:rPrChange>
        </w:rPr>
      </w:pPr>
    </w:p>
    <w:p w:rsidR="005A6B7A" w:rsidRPr="006215FB" w:rsidRDefault="005A6B7A">
      <w:pPr>
        <w:rPr>
          <w:ins w:id="377" w:author="Microsoft account" w:date="2023-06-01T15:55:00Z"/>
          <w:rFonts w:ascii="Georgia" w:hAnsi="Georgia"/>
          <w:rPrChange w:id="378" w:author="Microsoft account" w:date="2023-06-01T16:31:00Z">
            <w:rPr>
              <w:ins w:id="379" w:author="Microsoft account" w:date="2023-06-01T15:55:00Z"/>
            </w:rPr>
          </w:rPrChange>
        </w:rPr>
      </w:pPr>
    </w:p>
    <w:p w:rsidR="005A6B7A" w:rsidRPr="006215FB" w:rsidRDefault="005A6B7A">
      <w:pPr>
        <w:rPr>
          <w:ins w:id="380" w:author="Microsoft account" w:date="2023-06-01T15:55:00Z"/>
          <w:rFonts w:ascii="Georgia" w:hAnsi="Georgia"/>
          <w:rPrChange w:id="381" w:author="Microsoft account" w:date="2023-06-01T16:31:00Z">
            <w:rPr>
              <w:ins w:id="382" w:author="Microsoft account" w:date="2023-06-01T15:55:00Z"/>
            </w:rPr>
          </w:rPrChange>
        </w:rPr>
      </w:pPr>
    </w:p>
    <w:p w:rsidR="005A6B7A" w:rsidRPr="006215FB" w:rsidRDefault="005A6B7A">
      <w:pPr>
        <w:rPr>
          <w:ins w:id="383" w:author="Microsoft account" w:date="2023-06-01T15:55:00Z"/>
          <w:rFonts w:ascii="Georgia" w:hAnsi="Georgia"/>
          <w:rPrChange w:id="384" w:author="Microsoft account" w:date="2023-06-01T16:31:00Z">
            <w:rPr>
              <w:ins w:id="385" w:author="Microsoft account" w:date="2023-06-01T15:55:00Z"/>
            </w:rPr>
          </w:rPrChange>
        </w:rPr>
      </w:pPr>
    </w:p>
    <w:p w:rsidR="005A6B7A" w:rsidRPr="006215FB" w:rsidRDefault="005A6B7A">
      <w:pPr>
        <w:rPr>
          <w:ins w:id="386" w:author="Microsoft account" w:date="2023-06-01T15:55:00Z"/>
          <w:rFonts w:ascii="Georgia" w:hAnsi="Georgia"/>
          <w:rPrChange w:id="387" w:author="Microsoft account" w:date="2023-06-01T16:31:00Z">
            <w:rPr>
              <w:ins w:id="388" w:author="Microsoft account" w:date="2023-06-01T15:55:00Z"/>
            </w:rPr>
          </w:rPrChange>
        </w:rPr>
      </w:pPr>
    </w:p>
    <w:p w:rsidR="005A6B7A" w:rsidRPr="006215FB" w:rsidRDefault="005A6B7A">
      <w:pPr>
        <w:rPr>
          <w:ins w:id="389" w:author="Microsoft account" w:date="2023-06-01T15:55:00Z"/>
          <w:rFonts w:ascii="Georgia" w:hAnsi="Georgia"/>
          <w:rPrChange w:id="390" w:author="Microsoft account" w:date="2023-06-01T16:31:00Z">
            <w:rPr>
              <w:ins w:id="391" w:author="Microsoft account" w:date="2023-06-01T15:55:00Z"/>
            </w:rPr>
          </w:rPrChange>
        </w:rPr>
      </w:pPr>
    </w:p>
    <w:p w:rsidR="005A6B7A" w:rsidRPr="006215FB" w:rsidRDefault="005A6B7A">
      <w:pPr>
        <w:rPr>
          <w:ins w:id="392" w:author="Microsoft account" w:date="2023-06-01T15:55:00Z"/>
          <w:rFonts w:ascii="Georgia" w:hAnsi="Georgia"/>
          <w:rPrChange w:id="393" w:author="Microsoft account" w:date="2023-06-01T16:31:00Z">
            <w:rPr>
              <w:ins w:id="394" w:author="Microsoft account" w:date="2023-06-01T15:55:00Z"/>
            </w:rPr>
          </w:rPrChange>
        </w:rPr>
      </w:pPr>
    </w:p>
    <w:p w:rsidR="005A6B7A" w:rsidRPr="006215FB" w:rsidRDefault="005A6B7A">
      <w:pPr>
        <w:rPr>
          <w:ins w:id="395" w:author="Microsoft account" w:date="2023-06-01T15:55:00Z"/>
          <w:rFonts w:ascii="Georgia" w:hAnsi="Georgia"/>
          <w:rPrChange w:id="396" w:author="Microsoft account" w:date="2023-06-01T16:31:00Z">
            <w:rPr>
              <w:ins w:id="397" w:author="Microsoft account" w:date="2023-06-01T15:55:00Z"/>
            </w:rPr>
          </w:rPrChange>
        </w:rPr>
      </w:pPr>
    </w:p>
    <w:p w:rsidR="005A6B7A" w:rsidRPr="006215FB" w:rsidRDefault="005A6B7A">
      <w:pPr>
        <w:rPr>
          <w:ins w:id="398" w:author="Microsoft account" w:date="2023-06-01T15:55:00Z"/>
          <w:rFonts w:ascii="Georgia" w:hAnsi="Georgia"/>
          <w:rPrChange w:id="399" w:author="Microsoft account" w:date="2023-06-01T16:31:00Z">
            <w:rPr>
              <w:ins w:id="400" w:author="Microsoft account" w:date="2023-06-01T15:55:00Z"/>
            </w:rPr>
          </w:rPrChange>
        </w:rPr>
      </w:pPr>
    </w:p>
    <w:p w:rsidR="005A6B7A" w:rsidRPr="006215FB" w:rsidRDefault="005A6B7A">
      <w:pPr>
        <w:rPr>
          <w:ins w:id="401" w:author="Microsoft account" w:date="2023-06-01T15:55:00Z"/>
          <w:rFonts w:ascii="Georgia" w:hAnsi="Georgia"/>
          <w:rPrChange w:id="402" w:author="Microsoft account" w:date="2023-06-01T16:31:00Z">
            <w:rPr>
              <w:ins w:id="403" w:author="Microsoft account" w:date="2023-06-01T15:55:00Z"/>
            </w:rPr>
          </w:rPrChange>
        </w:rPr>
      </w:pPr>
    </w:p>
    <w:p w:rsidR="005A6B7A" w:rsidRPr="006215FB" w:rsidRDefault="005A6B7A">
      <w:pPr>
        <w:rPr>
          <w:ins w:id="404" w:author="Microsoft account" w:date="2023-06-01T15:55:00Z"/>
          <w:rFonts w:ascii="Georgia" w:hAnsi="Georgia"/>
          <w:rPrChange w:id="405" w:author="Microsoft account" w:date="2023-06-01T16:31:00Z">
            <w:rPr>
              <w:ins w:id="406" w:author="Microsoft account" w:date="2023-06-01T15:55:00Z"/>
            </w:rPr>
          </w:rPrChange>
        </w:rPr>
      </w:pPr>
    </w:p>
    <w:p w:rsidR="005A6B7A" w:rsidRPr="006215FB" w:rsidRDefault="005A6B7A">
      <w:pPr>
        <w:rPr>
          <w:ins w:id="407" w:author="Microsoft account" w:date="2023-06-01T15:55:00Z"/>
          <w:rFonts w:ascii="Georgia" w:hAnsi="Georgia"/>
          <w:rPrChange w:id="408" w:author="Microsoft account" w:date="2023-06-01T16:31:00Z">
            <w:rPr>
              <w:ins w:id="409" w:author="Microsoft account" w:date="2023-06-01T15:55:00Z"/>
            </w:rPr>
          </w:rPrChange>
        </w:rPr>
      </w:pPr>
    </w:p>
    <w:p w:rsidR="005A6B7A" w:rsidRPr="006215FB" w:rsidRDefault="005A6B7A">
      <w:pPr>
        <w:rPr>
          <w:ins w:id="410" w:author="Microsoft account" w:date="2023-06-01T15:55:00Z"/>
          <w:rFonts w:ascii="Georgia" w:hAnsi="Georgia"/>
          <w:rPrChange w:id="411" w:author="Microsoft account" w:date="2023-06-01T16:31:00Z">
            <w:rPr>
              <w:ins w:id="412" w:author="Microsoft account" w:date="2023-06-01T15:55:00Z"/>
            </w:rPr>
          </w:rPrChange>
        </w:rPr>
      </w:pPr>
    </w:p>
    <w:p w:rsidR="005A6B7A" w:rsidRPr="006215FB" w:rsidRDefault="005A6B7A">
      <w:pPr>
        <w:rPr>
          <w:ins w:id="413" w:author="Microsoft account" w:date="2023-06-01T15:55:00Z"/>
          <w:rFonts w:ascii="Georgia" w:hAnsi="Georgia"/>
          <w:rPrChange w:id="414" w:author="Microsoft account" w:date="2023-06-01T16:31:00Z">
            <w:rPr>
              <w:ins w:id="415" w:author="Microsoft account" w:date="2023-06-01T15:55:00Z"/>
            </w:rPr>
          </w:rPrChange>
        </w:rPr>
      </w:pPr>
    </w:p>
    <w:p w:rsidR="005A6B7A" w:rsidRPr="006215FB" w:rsidRDefault="005A6B7A">
      <w:pPr>
        <w:rPr>
          <w:ins w:id="416" w:author="Microsoft account" w:date="2023-06-01T15:55:00Z"/>
          <w:rFonts w:ascii="Georgia" w:hAnsi="Georgia"/>
          <w:rPrChange w:id="417" w:author="Microsoft account" w:date="2023-06-01T16:31:00Z">
            <w:rPr>
              <w:ins w:id="418" w:author="Microsoft account" w:date="2023-06-01T15:55:00Z"/>
            </w:rPr>
          </w:rPrChange>
        </w:rPr>
      </w:pPr>
    </w:p>
    <w:p w:rsidR="005A6B7A" w:rsidRPr="006215FB" w:rsidRDefault="005A6B7A">
      <w:pPr>
        <w:rPr>
          <w:ins w:id="419" w:author="Microsoft account" w:date="2023-06-01T15:55:00Z"/>
          <w:rFonts w:ascii="Georgia" w:hAnsi="Georgia"/>
          <w:rPrChange w:id="420" w:author="Microsoft account" w:date="2023-06-01T16:31:00Z">
            <w:rPr>
              <w:ins w:id="421" w:author="Microsoft account" w:date="2023-06-01T15:55:00Z"/>
            </w:rPr>
          </w:rPrChange>
        </w:rPr>
      </w:pPr>
    </w:p>
    <w:p w:rsidR="005A6B7A" w:rsidRPr="006215FB" w:rsidRDefault="005A6B7A">
      <w:pPr>
        <w:rPr>
          <w:ins w:id="422" w:author="Microsoft account" w:date="2023-06-01T15:55:00Z"/>
          <w:rFonts w:ascii="Georgia" w:hAnsi="Georgia"/>
          <w:rPrChange w:id="423" w:author="Microsoft account" w:date="2023-06-01T16:31:00Z">
            <w:rPr>
              <w:ins w:id="424" w:author="Microsoft account" w:date="2023-06-01T15:55:00Z"/>
            </w:rPr>
          </w:rPrChange>
        </w:rPr>
      </w:pPr>
    </w:p>
    <w:p w:rsidR="005A6B7A" w:rsidRPr="006215FB" w:rsidRDefault="005A6B7A">
      <w:pPr>
        <w:rPr>
          <w:ins w:id="425" w:author="Microsoft account" w:date="2023-06-01T15:55:00Z"/>
          <w:rFonts w:ascii="Georgia" w:hAnsi="Georgia"/>
          <w:rPrChange w:id="426" w:author="Microsoft account" w:date="2023-06-01T16:31:00Z">
            <w:rPr>
              <w:ins w:id="427" w:author="Microsoft account" w:date="2023-06-01T15:55:00Z"/>
            </w:rPr>
          </w:rPrChange>
        </w:rPr>
      </w:pPr>
    </w:p>
    <w:p w:rsidR="005A6B7A" w:rsidRPr="006215FB" w:rsidRDefault="005A6B7A">
      <w:pPr>
        <w:rPr>
          <w:ins w:id="428" w:author="Microsoft account" w:date="2023-06-01T15:55:00Z"/>
          <w:rFonts w:ascii="Georgia" w:hAnsi="Georgia"/>
          <w:rPrChange w:id="429" w:author="Microsoft account" w:date="2023-06-01T16:31:00Z">
            <w:rPr>
              <w:ins w:id="430" w:author="Microsoft account" w:date="2023-06-01T15:55:00Z"/>
            </w:rPr>
          </w:rPrChange>
        </w:rPr>
      </w:pPr>
    </w:p>
    <w:p w:rsidR="005A6B7A" w:rsidRPr="006215FB" w:rsidRDefault="005A6B7A">
      <w:pPr>
        <w:rPr>
          <w:ins w:id="431" w:author="Microsoft account" w:date="2023-06-01T15:55:00Z"/>
          <w:rFonts w:ascii="Georgia" w:hAnsi="Georgia"/>
          <w:rPrChange w:id="432" w:author="Microsoft account" w:date="2023-06-01T16:31:00Z">
            <w:rPr>
              <w:ins w:id="433" w:author="Microsoft account" w:date="2023-06-01T15:55:00Z"/>
            </w:rPr>
          </w:rPrChange>
        </w:rPr>
      </w:pPr>
    </w:p>
    <w:p w:rsidR="00F03A04" w:rsidRDefault="00F03A04">
      <w:pPr>
        <w:jc w:val="center"/>
        <w:rPr>
          <w:ins w:id="434" w:author="Microsoft account" w:date="2023-06-01T16:37:00Z"/>
          <w:rFonts w:ascii="Georgia" w:hAnsi="Georgia"/>
        </w:rPr>
        <w:pPrChange w:id="435" w:author="Microsoft account" w:date="2023-06-01T15:55:00Z">
          <w:pPr/>
        </w:pPrChange>
      </w:pPr>
      <w:ins w:id="436" w:author="Microsoft account" w:date="2023-06-01T16:37:00Z">
        <w:r>
          <w:rPr>
            <w:rFonts w:ascii="Georgia" w:hAnsi="Georgia"/>
          </w:rPr>
          <w:br/>
        </w:r>
      </w:ins>
    </w:p>
    <w:p w:rsidR="00E935FD" w:rsidRDefault="00E935FD">
      <w:pPr>
        <w:rPr>
          <w:ins w:id="437" w:author="Microsoft account" w:date="2023-06-01T16:37:00Z"/>
          <w:rFonts w:ascii="Georgia" w:hAnsi="Georgia"/>
        </w:rPr>
      </w:pPr>
    </w:p>
    <w:p w:rsidR="006E0049" w:rsidRDefault="006E0049">
      <w:pPr>
        <w:jc w:val="center"/>
        <w:rPr>
          <w:ins w:id="438" w:author="Microsoft account" w:date="2023-06-01T17:06:00Z"/>
          <w:rFonts w:ascii="Georgia" w:hAnsi="Georgia"/>
          <w:b/>
          <w:sz w:val="24"/>
        </w:rPr>
        <w:pPrChange w:id="439" w:author="Microsoft account" w:date="2023-06-01T17:02:00Z">
          <w:pPr/>
        </w:pPrChange>
      </w:pPr>
    </w:p>
    <w:p w:rsidR="005A6B7A" w:rsidRDefault="005A6B7A">
      <w:pPr>
        <w:jc w:val="center"/>
        <w:rPr>
          <w:ins w:id="440" w:author="Microsoft account" w:date="2023-06-01T16:37:00Z"/>
          <w:rFonts w:ascii="Georgia" w:hAnsi="Georgia"/>
          <w:b/>
          <w:sz w:val="24"/>
        </w:rPr>
        <w:pPrChange w:id="441" w:author="Microsoft account" w:date="2023-06-01T17:02:00Z">
          <w:pPr/>
        </w:pPrChange>
      </w:pPr>
      <w:ins w:id="442" w:author="Microsoft account" w:date="2023-06-01T15:55:00Z">
        <w:r w:rsidRPr="00F03A04">
          <w:rPr>
            <w:rFonts w:ascii="Georgia" w:hAnsi="Georgia"/>
            <w:b/>
            <w:sz w:val="24"/>
            <w:rPrChange w:id="443" w:author="Microsoft account" w:date="2023-06-01T16:37:00Z">
              <w:rPr/>
            </w:rPrChange>
          </w:rPr>
          <w:lastRenderedPageBreak/>
          <w:t>Supply Chain Analysis using Excel</w:t>
        </w:r>
      </w:ins>
    </w:p>
    <w:p w:rsidR="00F03A04" w:rsidRPr="00F03A04" w:rsidRDefault="00F03A04">
      <w:pPr>
        <w:jc w:val="center"/>
        <w:rPr>
          <w:ins w:id="444" w:author="Microsoft account" w:date="2023-06-01T15:55:00Z"/>
          <w:rFonts w:ascii="Georgia" w:hAnsi="Georgia"/>
          <w:b/>
          <w:sz w:val="24"/>
          <w:rPrChange w:id="445" w:author="Microsoft account" w:date="2023-06-01T16:37:00Z">
            <w:rPr>
              <w:ins w:id="446" w:author="Microsoft account" w:date="2023-06-01T15:55:00Z"/>
            </w:rPr>
          </w:rPrChange>
        </w:rPr>
        <w:pPrChange w:id="447" w:author="Microsoft account" w:date="2023-06-01T15:55:00Z">
          <w:pPr/>
        </w:pPrChange>
      </w:pPr>
    </w:p>
    <w:p w:rsidR="005A6B7A" w:rsidRPr="006215FB" w:rsidRDefault="005A6B7A">
      <w:pPr>
        <w:jc w:val="both"/>
        <w:rPr>
          <w:ins w:id="448" w:author="Microsoft account" w:date="2023-06-01T15:56:00Z"/>
          <w:rFonts w:ascii="Georgia" w:hAnsi="Georgia"/>
          <w:rPrChange w:id="449" w:author="Microsoft account" w:date="2023-06-01T16:31:00Z">
            <w:rPr>
              <w:ins w:id="450" w:author="Microsoft account" w:date="2023-06-01T15:56:00Z"/>
            </w:rPr>
          </w:rPrChange>
        </w:rPr>
        <w:pPrChange w:id="451" w:author="Microsoft account" w:date="2023-06-01T16:41:00Z">
          <w:pPr/>
        </w:pPrChange>
      </w:pPr>
      <w:ins w:id="452" w:author="Microsoft account" w:date="2023-06-01T15:56:00Z">
        <w:r w:rsidRPr="006215FB">
          <w:rPr>
            <w:rFonts w:ascii="Georgia" w:hAnsi="Georgia"/>
            <w:rPrChange w:id="453" w:author="Microsoft account" w:date="2023-06-01T16:31:00Z">
              <w:rPr/>
            </w:rPrChange>
          </w:rPr>
          <w:t>The supply chain represents a network of interconnected processes involved in the production and delivery of goods to customers. Analyzing the various components of a supply chain is crucial for identifying opportunities to enhance its effectiveness and generate greater v</w:t>
        </w:r>
        <w:r w:rsidR="00E34E55">
          <w:rPr>
            <w:rFonts w:ascii="Georgia" w:hAnsi="Georgia"/>
          </w:rPr>
          <w:t xml:space="preserve">alue for customers. </w:t>
        </w:r>
      </w:ins>
      <w:ins w:id="454" w:author="Microsoft account" w:date="2023-06-24T17:47:00Z">
        <w:r w:rsidR="00E34E55">
          <w:rPr>
            <w:rFonts w:ascii="Georgia" w:hAnsi="Georgia"/>
          </w:rPr>
          <w:t xml:space="preserve">In </w:t>
        </w:r>
      </w:ins>
      <w:ins w:id="455" w:author="Microsoft account" w:date="2023-06-01T15:56:00Z">
        <w:r w:rsidR="00E34E55">
          <w:rPr>
            <w:rFonts w:ascii="Georgia" w:hAnsi="Georgia"/>
          </w:rPr>
          <w:t>this report</w:t>
        </w:r>
        <w:r w:rsidRPr="006215FB">
          <w:rPr>
            <w:rFonts w:ascii="Georgia" w:hAnsi="Georgia"/>
            <w:rPrChange w:id="456" w:author="Microsoft account" w:date="2023-06-01T16:31:00Z">
              <w:rPr/>
            </w:rPrChange>
          </w:rPr>
          <w:t xml:space="preserve"> </w:t>
        </w:r>
      </w:ins>
      <w:ins w:id="457" w:author="Microsoft account" w:date="2023-06-24T17:47:00Z">
        <w:r w:rsidR="00E34E55">
          <w:rPr>
            <w:rFonts w:ascii="Georgia" w:hAnsi="Georgia"/>
          </w:rPr>
          <w:t xml:space="preserve">I </w:t>
        </w:r>
      </w:ins>
      <w:ins w:id="458" w:author="Microsoft account" w:date="2023-06-01T15:56:00Z">
        <w:r w:rsidR="00E34E55">
          <w:rPr>
            <w:rFonts w:ascii="Georgia" w:hAnsi="Georgia"/>
          </w:rPr>
          <w:t>conducted</w:t>
        </w:r>
        <w:r w:rsidRPr="006215FB">
          <w:rPr>
            <w:rFonts w:ascii="Georgia" w:hAnsi="Georgia"/>
            <w:rPrChange w:id="459" w:author="Microsoft account" w:date="2023-06-01T16:31:00Z">
              <w:rPr/>
            </w:rPrChange>
          </w:rPr>
          <w:t xml:space="preserve"> </w:t>
        </w:r>
      </w:ins>
      <w:ins w:id="460" w:author="Microsoft account" w:date="2023-06-24T17:54:00Z">
        <w:r w:rsidR="009621AC">
          <w:rPr>
            <w:rFonts w:ascii="Georgia" w:hAnsi="Georgia"/>
          </w:rPr>
          <w:t xml:space="preserve">a </w:t>
        </w:r>
      </w:ins>
      <w:ins w:id="461" w:author="Microsoft account" w:date="2023-06-01T15:56:00Z">
        <w:r w:rsidRPr="006215FB">
          <w:rPr>
            <w:rFonts w:ascii="Georgia" w:hAnsi="Georgia"/>
            <w:rPrChange w:id="462" w:author="Microsoft account" w:date="2023-06-01T16:31:00Z">
              <w:rPr/>
            </w:rPrChange>
          </w:rPr>
          <w:t xml:space="preserve">supply chain analysis using Excel, </w:t>
        </w:r>
      </w:ins>
      <w:ins w:id="463" w:author="Microsoft account" w:date="2023-06-24T17:47:00Z">
        <w:r w:rsidR="00E34E55">
          <w:rPr>
            <w:rFonts w:ascii="Georgia" w:hAnsi="Georgia"/>
          </w:rPr>
          <w:t xml:space="preserve">and </w:t>
        </w:r>
      </w:ins>
      <w:ins w:id="464" w:author="Microsoft account" w:date="2023-06-24T17:48:00Z">
        <w:r w:rsidR="00E34E55">
          <w:rPr>
            <w:rFonts w:ascii="Georgia" w:hAnsi="Georgia"/>
          </w:rPr>
          <w:t xml:space="preserve">gave a </w:t>
        </w:r>
      </w:ins>
      <w:ins w:id="465" w:author="Microsoft account" w:date="2023-06-01T15:56:00Z">
        <w:r w:rsidRPr="006215FB">
          <w:rPr>
            <w:rFonts w:ascii="Georgia" w:hAnsi="Georgia"/>
            <w:rPrChange w:id="466" w:author="Microsoft account" w:date="2023-06-01T16:31:00Z">
              <w:rPr/>
            </w:rPrChange>
          </w:rPr>
          <w:t>valuable insights into optimizing supply chain operations.</w:t>
        </w:r>
      </w:ins>
    </w:p>
    <w:p w:rsidR="005A6B7A" w:rsidRPr="006215FB" w:rsidRDefault="005A6B7A">
      <w:pPr>
        <w:rPr>
          <w:ins w:id="467" w:author="Microsoft account" w:date="2023-06-01T15:56:00Z"/>
          <w:rFonts w:ascii="Georgia" w:hAnsi="Georgia"/>
          <w:rPrChange w:id="468" w:author="Microsoft account" w:date="2023-06-01T16:31:00Z">
            <w:rPr>
              <w:ins w:id="469" w:author="Microsoft account" w:date="2023-06-01T15:56:00Z"/>
            </w:rPr>
          </w:rPrChange>
        </w:rPr>
      </w:pPr>
    </w:p>
    <w:p w:rsidR="005A6B7A" w:rsidRPr="006215FB" w:rsidRDefault="005A6B7A">
      <w:pPr>
        <w:rPr>
          <w:ins w:id="470" w:author="Microsoft account" w:date="2023-06-01T15:57:00Z"/>
          <w:rFonts w:ascii="Georgia" w:hAnsi="Georgia"/>
          <w:rPrChange w:id="471" w:author="Microsoft account" w:date="2023-06-01T16:31:00Z">
            <w:rPr>
              <w:ins w:id="472" w:author="Microsoft account" w:date="2023-06-01T15:57:00Z"/>
            </w:rPr>
          </w:rPrChange>
        </w:rPr>
      </w:pPr>
    </w:p>
    <w:p w:rsidR="002F18A6" w:rsidRPr="00F03A04" w:rsidRDefault="005A6B7A">
      <w:pPr>
        <w:jc w:val="center"/>
        <w:rPr>
          <w:ins w:id="473" w:author="Microsoft account" w:date="2023-06-01T15:58:00Z"/>
          <w:rFonts w:ascii="Georgia" w:hAnsi="Georgia"/>
          <w:b/>
          <w:sz w:val="24"/>
          <w:rPrChange w:id="474" w:author="Microsoft account" w:date="2023-06-01T16:39:00Z">
            <w:rPr>
              <w:ins w:id="475" w:author="Microsoft account" w:date="2023-06-01T15:58:00Z"/>
            </w:rPr>
          </w:rPrChange>
        </w:rPr>
        <w:pPrChange w:id="476" w:author="Microsoft account" w:date="2023-06-01T15:59:00Z">
          <w:pPr/>
        </w:pPrChange>
      </w:pPr>
      <w:ins w:id="477" w:author="Microsoft account" w:date="2023-06-01T15:57:00Z">
        <w:r w:rsidRPr="00F03A04">
          <w:rPr>
            <w:rFonts w:ascii="Georgia" w:hAnsi="Georgia"/>
            <w:b/>
            <w:sz w:val="24"/>
            <w:rPrChange w:id="478" w:author="Microsoft account" w:date="2023-06-01T16:39:00Z">
              <w:rPr/>
            </w:rPrChange>
          </w:rPr>
          <w:t>Dataset</w:t>
        </w:r>
      </w:ins>
      <w:ins w:id="479" w:author="Microsoft account" w:date="2023-06-01T16:38:00Z">
        <w:r w:rsidR="00F03A04" w:rsidRPr="00F03A04">
          <w:rPr>
            <w:rFonts w:ascii="Georgia" w:hAnsi="Georgia"/>
            <w:b/>
            <w:sz w:val="24"/>
            <w:rPrChange w:id="480" w:author="Microsoft account" w:date="2023-06-01T16:39:00Z">
              <w:rPr>
                <w:rFonts w:ascii="Georgia" w:hAnsi="Georgia"/>
              </w:rPr>
            </w:rPrChange>
          </w:rPr>
          <w:t xml:space="preserve"> Source</w:t>
        </w:r>
      </w:ins>
    </w:p>
    <w:p w:rsidR="002F18A6" w:rsidRPr="006215FB" w:rsidRDefault="002F18A6">
      <w:pPr>
        <w:jc w:val="both"/>
        <w:rPr>
          <w:ins w:id="481" w:author="Microsoft account" w:date="2023-06-01T15:59:00Z"/>
          <w:rFonts w:ascii="Georgia" w:hAnsi="Georgia"/>
          <w:rPrChange w:id="482" w:author="Microsoft account" w:date="2023-06-01T16:31:00Z">
            <w:rPr>
              <w:ins w:id="483" w:author="Microsoft account" w:date="2023-06-01T15:59:00Z"/>
            </w:rPr>
          </w:rPrChange>
        </w:rPr>
        <w:pPrChange w:id="484" w:author="Microsoft account" w:date="2023-06-01T16:41:00Z">
          <w:pPr/>
        </w:pPrChange>
      </w:pPr>
      <w:ins w:id="485" w:author="Microsoft account" w:date="2023-06-01T15:59:00Z">
        <w:r w:rsidRPr="006215FB">
          <w:rPr>
            <w:rFonts w:ascii="Georgia" w:hAnsi="Georgia"/>
            <w:rPrChange w:id="486" w:author="Microsoft account" w:date="2023-06-01T16:31:00Z">
              <w:rPr/>
            </w:rPrChange>
          </w:rPr>
          <w:t>To perf</w:t>
        </w:r>
        <w:r w:rsidR="00E34E55">
          <w:rPr>
            <w:rFonts w:ascii="Georgia" w:hAnsi="Georgia"/>
          </w:rPr>
          <w:t>orm a supply chain analysis on this</w:t>
        </w:r>
        <w:r w:rsidRPr="006215FB">
          <w:rPr>
            <w:rFonts w:ascii="Georgia" w:hAnsi="Georgia"/>
            <w:rPrChange w:id="487" w:author="Microsoft account" w:date="2023-06-01T16:31:00Z">
              <w:rPr/>
            </w:rPrChange>
          </w:rPr>
          <w:t xml:space="preserve"> company, it is crucial to gather data related to various stages of the supply chain. This includes information about sourcing, manufacturing, transportation, inventory management, sales, and customer demographics.</w:t>
        </w:r>
      </w:ins>
    </w:p>
    <w:p w:rsidR="002F18A6" w:rsidRPr="006215FB" w:rsidRDefault="002F18A6">
      <w:pPr>
        <w:jc w:val="both"/>
        <w:rPr>
          <w:ins w:id="488" w:author="Microsoft account" w:date="2023-06-01T15:59:00Z"/>
          <w:rFonts w:ascii="Georgia" w:hAnsi="Georgia"/>
          <w:rPrChange w:id="489" w:author="Microsoft account" w:date="2023-06-01T16:31:00Z">
            <w:rPr>
              <w:ins w:id="490" w:author="Microsoft account" w:date="2023-06-01T15:59:00Z"/>
            </w:rPr>
          </w:rPrChange>
        </w:rPr>
        <w:pPrChange w:id="491" w:author="Microsoft account" w:date="2023-06-01T16:41:00Z">
          <w:pPr/>
        </w:pPrChange>
      </w:pPr>
      <w:ins w:id="492" w:author="Microsoft account" w:date="2023-06-01T15:59:00Z">
        <w:r w:rsidRPr="006215FB">
          <w:rPr>
            <w:rFonts w:ascii="Georgia" w:hAnsi="Georgia"/>
            <w:rPrChange w:id="493" w:author="Microsoft account" w:date="2023-06-01T16:31:00Z">
              <w:rPr/>
            </w:rPrChange>
          </w:rPr>
          <w:t>Fo</w:t>
        </w:r>
        <w:r w:rsidR="009621AC">
          <w:rPr>
            <w:rFonts w:ascii="Georgia" w:hAnsi="Georgia"/>
          </w:rPr>
          <w:t>rtunately, I have come across this</w:t>
        </w:r>
        <w:r w:rsidRPr="006215FB">
          <w:rPr>
            <w:rFonts w:ascii="Georgia" w:hAnsi="Georgia"/>
            <w:rPrChange w:id="494" w:author="Microsoft account" w:date="2023-06-01T16:31:00Z">
              <w:rPr/>
            </w:rPrChange>
          </w:rPr>
          <w:t xml:space="preserve"> excellent dataset that provides comprehensive data about the supply chain of a Fashion and Beauty startup.</w:t>
        </w:r>
      </w:ins>
    </w:p>
    <w:p w:rsidR="002F18A6" w:rsidRPr="006215FB" w:rsidRDefault="002F18A6">
      <w:pPr>
        <w:jc w:val="both"/>
        <w:rPr>
          <w:ins w:id="495" w:author="Microsoft account" w:date="2023-06-01T15:59:00Z"/>
          <w:rFonts w:ascii="Georgia" w:hAnsi="Georgia"/>
          <w:rPrChange w:id="496" w:author="Microsoft account" w:date="2023-06-01T16:31:00Z">
            <w:rPr>
              <w:ins w:id="497" w:author="Microsoft account" w:date="2023-06-01T15:59:00Z"/>
            </w:rPr>
          </w:rPrChange>
        </w:rPr>
        <w:pPrChange w:id="498" w:author="Microsoft account" w:date="2023-06-01T16:41:00Z">
          <w:pPr/>
        </w:pPrChange>
      </w:pPr>
      <w:ins w:id="499" w:author="Microsoft account" w:date="2023-06-01T15:59:00Z">
        <w:r w:rsidRPr="006215FB">
          <w:rPr>
            <w:rFonts w:ascii="Georgia" w:hAnsi="Georgia"/>
            <w:rPrChange w:id="500" w:author="Microsoft account" w:date="2023-06-01T16:31:00Z">
              <w:rPr/>
            </w:rPrChange>
          </w:rPr>
          <w:t>In the fol</w:t>
        </w:r>
        <w:r w:rsidR="009621AC">
          <w:rPr>
            <w:rFonts w:ascii="Georgia" w:hAnsi="Georgia"/>
          </w:rPr>
          <w:t xml:space="preserve">lowing section, I will guide through the process </w:t>
        </w:r>
      </w:ins>
      <w:ins w:id="501" w:author="Microsoft account" w:date="2023-06-24T17:52:00Z">
        <w:r w:rsidR="009621AC">
          <w:rPr>
            <w:rFonts w:ascii="Georgia" w:hAnsi="Georgia"/>
          </w:rPr>
          <w:t>I</w:t>
        </w:r>
      </w:ins>
      <w:ins w:id="502" w:author="Microsoft account" w:date="2023-06-01T15:59:00Z">
        <w:r w:rsidR="009621AC">
          <w:rPr>
            <w:rFonts w:ascii="Georgia" w:hAnsi="Georgia"/>
          </w:rPr>
          <w:t xml:space="preserve"> </w:t>
        </w:r>
      </w:ins>
      <w:ins w:id="503" w:author="Microsoft account" w:date="2023-06-24T17:52:00Z">
        <w:r w:rsidR="009621AC">
          <w:rPr>
            <w:rFonts w:ascii="Georgia" w:hAnsi="Georgia"/>
          </w:rPr>
          <w:t>use to</w:t>
        </w:r>
      </w:ins>
      <w:ins w:id="504" w:author="Microsoft account" w:date="2023-06-01T15:59:00Z">
        <w:r w:rsidR="009621AC">
          <w:rPr>
            <w:rFonts w:ascii="Georgia" w:hAnsi="Georgia"/>
          </w:rPr>
          <w:t xml:space="preserve"> conduct</w:t>
        </w:r>
        <w:r w:rsidRPr="006215FB">
          <w:rPr>
            <w:rFonts w:ascii="Georgia" w:hAnsi="Georgia"/>
            <w:rPrChange w:id="505" w:author="Microsoft account" w:date="2023-06-01T16:31:00Z">
              <w:rPr/>
            </w:rPrChange>
          </w:rPr>
          <w:t xml:space="preserve"> a </w:t>
        </w:r>
        <w:r w:rsidR="009621AC">
          <w:rPr>
            <w:rFonts w:ascii="Georgia" w:hAnsi="Georgia"/>
          </w:rPr>
          <w:t>supply chain analysis using Excel</w:t>
        </w:r>
        <w:r w:rsidRPr="006215FB">
          <w:rPr>
            <w:rFonts w:ascii="Georgia" w:hAnsi="Georgia"/>
            <w:rPrChange w:id="506" w:author="Microsoft account" w:date="2023-06-01T16:31:00Z">
              <w:rPr/>
            </w:rPrChange>
          </w:rPr>
          <w:t>.</w:t>
        </w:r>
      </w:ins>
    </w:p>
    <w:p w:rsidR="002F18A6" w:rsidRPr="006215FB" w:rsidRDefault="002F18A6" w:rsidP="002F18A6">
      <w:pPr>
        <w:rPr>
          <w:ins w:id="507" w:author="Microsoft account" w:date="2023-06-01T15:59:00Z"/>
          <w:rFonts w:ascii="Georgia" w:hAnsi="Georgia"/>
          <w:rPrChange w:id="508" w:author="Microsoft account" w:date="2023-06-01T16:31:00Z">
            <w:rPr>
              <w:ins w:id="509" w:author="Microsoft account" w:date="2023-06-01T15:59:00Z"/>
            </w:rPr>
          </w:rPrChange>
        </w:rPr>
      </w:pPr>
    </w:p>
    <w:p w:rsidR="002F18A6" w:rsidRDefault="00F03A04">
      <w:pPr>
        <w:jc w:val="center"/>
        <w:rPr>
          <w:ins w:id="510" w:author="Microsoft account" w:date="2023-06-01T16:40:00Z"/>
          <w:rFonts w:ascii="Georgia" w:hAnsi="Georgia"/>
          <w:b/>
          <w:sz w:val="24"/>
        </w:rPr>
      </w:pPr>
      <w:ins w:id="511" w:author="Microsoft account" w:date="2023-06-01T16:40:00Z">
        <w:r w:rsidRPr="00F03A04">
          <w:rPr>
            <w:rFonts w:ascii="Georgia" w:hAnsi="Georgia"/>
            <w:b/>
            <w:sz w:val="24"/>
            <w:rPrChange w:id="512" w:author="Microsoft account" w:date="2023-06-01T16:40:00Z">
              <w:rPr>
                <w:rFonts w:ascii="Georgia" w:hAnsi="Georgia"/>
              </w:rPr>
            </w:rPrChange>
          </w:rPr>
          <w:t>Dataset</w:t>
        </w:r>
      </w:ins>
      <w:ins w:id="513" w:author="Microsoft account" w:date="2023-06-01T16:00:00Z">
        <w:r w:rsidR="002F18A6" w:rsidRPr="00F03A04">
          <w:rPr>
            <w:rFonts w:ascii="Georgia" w:hAnsi="Georgia"/>
            <w:b/>
            <w:sz w:val="24"/>
            <w:rPrChange w:id="514" w:author="Microsoft account" w:date="2023-06-01T16:40:00Z">
              <w:rPr/>
            </w:rPrChange>
          </w:rPr>
          <w:t xml:space="preserve"> Analysis using Excel</w:t>
        </w:r>
      </w:ins>
    </w:p>
    <w:p w:rsidR="00F03A04" w:rsidRPr="00F03A04" w:rsidRDefault="00F03A04">
      <w:pPr>
        <w:jc w:val="center"/>
        <w:rPr>
          <w:ins w:id="515" w:author="Microsoft account" w:date="2023-06-01T16:00:00Z"/>
          <w:rFonts w:ascii="Georgia" w:hAnsi="Georgia"/>
          <w:b/>
          <w:sz w:val="24"/>
          <w:rPrChange w:id="516" w:author="Microsoft account" w:date="2023-06-01T16:40:00Z">
            <w:rPr>
              <w:ins w:id="517" w:author="Microsoft account" w:date="2023-06-01T16:00:00Z"/>
            </w:rPr>
          </w:rPrChange>
        </w:rPr>
      </w:pPr>
    </w:p>
    <w:p w:rsidR="002F18A6" w:rsidRPr="006215FB" w:rsidRDefault="002F18A6">
      <w:pPr>
        <w:jc w:val="both"/>
        <w:rPr>
          <w:ins w:id="518" w:author="Microsoft account" w:date="2023-06-01T16:02:00Z"/>
          <w:rFonts w:ascii="Georgia" w:hAnsi="Georgia"/>
          <w:rPrChange w:id="519" w:author="Microsoft account" w:date="2023-06-01T16:31:00Z">
            <w:rPr>
              <w:ins w:id="520" w:author="Microsoft account" w:date="2023-06-01T16:02:00Z"/>
            </w:rPr>
          </w:rPrChange>
        </w:rPr>
        <w:pPrChange w:id="521" w:author="Microsoft account" w:date="2023-06-01T16:41:00Z">
          <w:pPr/>
        </w:pPrChange>
      </w:pPr>
      <w:ins w:id="522" w:author="Microsoft account" w:date="2023-06-01T16:02:00Z">
        <w:r w:rsidRPr="006215FB">
          <w:rPr>
            <w:rFonts w:ascii="Georgia" w:hAnsi="Georgia"/>
            <w:rPrChange w:id="523" w:author="Microsoft account" w:date="2023-06-01T16:31:00Z">
              <w:rPr/>
            </w:rPrChange>
          </w:rPr>
          <w:t>The first step is to import the file into Excel.</w:t>
        </w:r>
      </w:ins>
    </w:p>
    <w:p w:rsidR="002F18A6" w:rsidRPr="006215FB" w:rsidRDefault="002F18A6">
      <w:pPr>
        <w:jc w:val="both"/>
        <w:rPr>
          <w:ins w:id="524" w:author="Microsoft account" w:date="2023-06-01T16:02:00Z"/>
          <w:rFonts w:ascii="Georgia" w:hAnsi="Georgia"/>
          <w:rPrChange w:id="525" w:author="Microsoft account" w:date="2023-06-01T16:31:00Z">
            <w:rPr>
              <w:ins w:id="526" w:author="Microsoft account" w:date="2023-06-01T16:02:00Z"/>
            </w:rPr>
          </w:rPrChange>
        </w:rPr>
        <w:pPrChange w:id="527" w:author="Microsoft account" w:date="2023-06-01T16:41:00Z">
          <w:pPr/>
        </w:pPrChange>
      </w:pPr>
      <w:ins w:id="528" w:author="Microsoft account" w:date="2023-06-01T16:02:00Z">
        <w:r w:rsidRPr="006215FB">
          <w:rPr>
            <w:rFonts w:ascii="Georgia" w:hAnsi="Georgia"/>
            <w:rPrChange w:id="529" w:author="Microsoft account" w:date="2023-06-01T16:31:00Z">
              <w:rPr/>
            </w:rPrChange>
          </w:rPr>
          <w:t xml:space="preserve">After importing the file, the next task is to remove any duplicate entries. To do this, </w:t>
        </w:r>
      </w:ins>
      <w:ins w:id="530" w:author="Microsoft account" w:date="2023-06-24T17:53:00Z">
        <w:r w:rsidR="009621AC">
          <w:rPr>
            <w:rFonts w:ascii="Georgia" w:hAnsi="Georgia"/>
          </w:rPr>
          <w:t>I</w:t>
        </w:r>
      </w:ins>
      <w:ins w:id="531" w:author="Microsoft account" w:date="2023-06-01T16:02:00Z">
        <w:r w:rsidRPr="006215FB">
          <w:rPr>
            <w:rFonts w:ascii="Georgia" w:hAnsi="Georgia"/>
            <w:rPrChange w:id="532" w:author="Microsoft account" w:date="2023-06-01T16:31:00Z">
              <w:rPr/>
            </w:rPrChange>
          </w:rPr>
          <w:t xml:space="preserve"> select</w:t>
        </w:r>
      </w:ins>
      <w:ins w:id="533" w:author="Microsoft account" w:date="2023-06-24T17:54:00Z">
        <w:r w:rsidR="009621AC">
          <w:rPr>
            <w:rFonts w:ascii="Georgia" w:hAnsi="Georgia"/>
          </w:rPr>
          <w:t>ed</w:t>
        </w:r>
      </w:ins>
      <w:ins w:id="534" w:author="Microsoft account" w:date="2023-06-01T16:02:00Z">
        <w:r w:rsidRPr="006215FB">
          <w:rPr>
            <w:rFonts w:ascii="Georgia" w:hAnsi="Georgia"/>
            <w:rPrChange w:id="535" w:author="Microsoft account" w:date="2023-06-01T16:31:00Z">
              <w:rPr/>
            </w:rPrChange>
          </w:rPr>
          <w:t xml:space="preserve"> all the data by click</w:t>
        </w:r>
        <w:r w:rsidR="009621AC">
          <w:rPr>
            <w:rFonts w:ascii="Georgia" w:hAnsi="Georgia"/>
          </w:rPr>
          <w:t>ing on cell A1 and then pressed Ctrl+A. Then clicked</w:t>
        </w:r>
        <w:r w:rsidRPr="006215FB">
          <w:rPr>
            <w:rFonts w:ascii="Georgia" w:hAnsi="Georgia"/>
            <w:rPrChange w:id="536" w:author="Microsoft account" w:date="2023-06-01T16:31:00Z">
              <w:rPr/>
            </w:rPrChange>
          </w:rPr>
          <w:t xml:space="preserve"> to the "Data" tab and choose "Remove Duplicates" under the "Data Tools" section. Once duplicates are removed, the next step is to filter the data to identify any spelling errors or</w:t>
        </w:r>
        <w:r w:rsidR="009621AC">
          <w:rPr>
            <w:rFonts w:ascii="Georgia" w:hAnsi="Georgia"/>
          </w:rPr>
          <w:t xml:space="preserve"> unwanted names. To do this, I</w:t>
        </w:r>
        <w:r w:rsidRPr="006215FB">
          <w:rPr>
            <w:rFonts w:ascii="Georgia" w:hAnsi="Georgia"/>
            <w:rPrChange w:id="537" w:author="Microsoft account" w:date="2023-06-01T16:31:00Z">
              <w:rPr/>
            </w:rPrChange>
          </w:rPr>
          <w:t xml:space="preserve"> can click</w:t>
        </w:r>
      </w:ins>
      <w:ins w:id="538" w:author="Microsoft account" w:date="2023-06-24T17:55:00Z">
        <w:r w:rsidR="009621AC">
          <w:rPr>
            <w:rFonts w:ascii="Georgia" w:hAnsi="Georgia"/>
          </w:rPr>
          <w:t>ed</w:t>
        </w:r>
      </w:ins>
      <w:ins w:id="539" w:author="Microsoft account" w:date="2023-06-01T16:02:00Z">
        <w:r w:rsidRPr="006215FB">
          <w:rPr>
            <w:rFonts w:ascii="Georgia" w:hAnsi="Georgia"/>
            <w:rPrChange w:id="540" w:author="Microsoft account" w:date="2023-06-01T16:31:00Z">
              <w:rPr/>
            </w:rPrChange>
          </w:rPr>
          <w:t xml:space="preserve"> on the "Filter" tool under the "Sort &amp; Filter" section. While filtering, </w:t>
        </w:r>
      </w:ins>
      <w:ins w:id="541" w:author="Microsoft account" w:date="2023-06-24T17:55:00Z">
        <w:r w:rsidR="009621AC">
          <w:rPr>
            <w:rFonts w:ascii="Georgia" w:hAnsi="Georgia"/>
          </w:rPr>
          <w:t>I</w:t>
        </w:r>
      </w:ins>
      <w:ins w:id="542" w:author="Microsoft account" w:date="2023-06-01T16:02:00Z">
        <w:r w:rsidRPr="006215FB">
          <w:rPr>
            <w:rFonts w:ascii="Georgia" w:hAnsi="Georgia"/>
            <w:rPrChange w:id="543" w:author="Microsoft account" w:date="2023-06-01T16:31:00Z">
              <w:rPr/>
            </w:rPrChange>
          </w:rPr>
          <w:t xml:space="preserve"> notice</w:t>
        </w:r>
      </w:ins>
      <w:ins w:id="544" w:author="Microsoft account" w:date="2023-06-24T17:55:00Z">
        <w:r w:rsidR="009621AC">
          <w:rPr>
            <w:rFonts w:ascii="Georgia" w:hAnsi="Georgia"/>
          </w:rPr>
          <w:t>d</w:t>
        </w:r>
      </w:ins>
      <w:ins w:id="545" w:author="Microsoft account" w:date="2023-06-01T16:02:00Z">
        <w:r w:rsidRPr="006215FB">
          <w:rPr>
            <w:rFonts w:ascii="Georgia" w:hAnsi="Georgia"/>
            <w:rPrChange w:id="546" w:author="Microsoft account" w:date="2023-06-01T16:31:00Z">
              <w:rPr/>
            </w:rPrChange>
          </w:rPr>
          <w:t xml:space="preserve"> that some entries under the "Customer Demographics" category are labeled as "Unknown" instead of specific demographics</w:t>
        </w:r>
      </w:ins>
      <w:ins w:id="547" w:author="Microsoft account" w:date="2023-06-24T17:55:00Z">
        <w:r w:rsidR="009621AC">
          <w:rPr>
            <w:rFonts w:ascii="Georgia" w:hAnsi="Georgia"/>
          </w:rPr>
          <w:t xml:space="preserve"> like Male,</w:t>
        </w:r>
      </w:ins>
      <w:ins w:id="548" w:author="Microsoft account" w:date="2023-06-24T17:56:00Z">
        <w:r w:rsidR="009621AC">
          <w:rPr>
            <w:rFonts w:ascii="Georgia" w:hAnsi="Georgia"/>
          </w:rPr>
          <w:t xml:space="preserve"> </w:t>
        </w:r>
      </w:ins>
      <w:ins w:id="549" w:author="Microsoft account" w:date="2023-06-24T17:55:00Z">
        <w:r w:rsidR="009621AC">
          <w:rPr>
            <w:rFonts w:ascii="Georgia" w:hAnsi="Georgia"/>
          </w:rPr>
          <w:t>Female</w:t>
        </w:r>
      </w:ins>
      <w:ins w:id="550" w:author="Microsoft account" w:date="2023-06-24T17:56:00Z">
        <w:r w:rsidR="009621AC">
          <w:rPr>
            <w:rFonts w:ascii="Georgia" w:hAnsi="Georgia"/>
          </w:rPr>
          <w:t xml:space="preserve"> or Non-Binary</w:t>
        </w:r>
      </w:ins>
      <w:ins w:id="551" w:author="Microsoft account" w:date="2023-06-01T16:02:00Z">
        <w:r w:rsidR="009621AC">
          <w:rPr>
            <w:rFonts w:ascii="Georgia" w:hAnsi="Georgia"/>
          </w:rPr>
          <w:t xml:space="preserve">. Since I won't be using this data, I </w:t>
        </w:r>
        <w:r w:rsidRPr="006215FB">
          <w:rPr>
            <w:rFonts w:ascii="Georgia" w:hAnsi="Georgia"/>
            <w:rPrChange w:id="552" w:author="Microsoft account" w:date="2023-06-01T16:31:00Z">
              <w:rPr/>
            </w:rPrChange>
          </w:rPr>
          <w:t>proceed</w:t>
        </w:r>
      </w:ins>
      <w:ins w:id="553" w:author="Microsoft account" w:date="2023-06-24T17:56:00Z">
        <w:r w:rsidR="009621AC">
          <w:rPr>
            <w:rFonts w:ascii="Georgia" w:hAnsi="Georgia"/>
          </w:rPr>
          <w:t>ed</w:t>
        </w:r>
      </w:ins>
      <w:ins w:id="554" w:author="Microsoft account" w:date="2023-06-01T16:02:00Z">
        <w:r w:rsidRPr="006215FB">
          <w:rPr>
            <w:rFonts w:ascii="Georgia" w:hAnsi="Georgia"/>
            <w:rPrChange w:id="555" w:author="Microsoft account" w:date="2023-06-01T16:31:00Z">
              <w:rPr/>
            </w:rPrChange>
          </w:rPr>
          <w:t xml:space="preserve"> with the existing information. At this stage, the data cleaning process is considered co</w:t>
        </w:r>
        <w:r w:rsidR="009621AC">
          <w:rPr>
            <w:rFonts w:ascii="Georgia" w:hAnsi="Georgia"/>
          </w:rPr>
          <w:t>mplete, and I</w:t>
        </w:r>
        <w:r w:rsidRPr="006215FB">
          <w:rPr>
            <w:rFonts w:ascii="Georgia" w:hAnsi="Georgia"/>
            <w:rPrChange w:id="556" w:author="Microsoft account" w:date="2023-06-01T16:31:00Z">
              <w:rPr/>
            </w:rPrChange>
          </w:rPr>
          <w:t xml:space="preserve"> move</w:t>
        </w:r>
      </w:ins>
      <w:ins w:id="557" w:author="Microsoft account" w:date="2023-06-24T17:56:00Z">
        <w:r w:rsidR="009621AC">
          <w:rPr>
            <w:rFonts w:ascii="Georgia" w:hAnsi="Georgia"/>
          </w:rPr>
          <w:t>d</w:t>
        </w:r>
      </w:ins>
      <w:ins w:id="558" w:author="Microsoft account" w:date="2023-06-01T16:02:00Z">
        <w:r w:rsidRPr="006215FB">
          <w:rPr>
            <w:rFonts w:ascii="Georgia" w:hAnsi="Georgia"/>
            <w:rPrChange w:id="559" w:author="Microsoft account" w:date="2023-06-01T16:31:00Z">
              <w:rPr/>
            </w:rPrChange>
          </w:rPr>
          <w:t xml:space="preserve"> on to the next steps.</w:t>
        </w:r>
      </w:ins>
    </w:p>
    <w:p w:rsidR="002F18A6" w:rsidRDefault="002F18A6">
      <w:pPr>
        <w:jc w:val="both"/>
        <w:rPr>
          <w:ins w:id="560" w:author="Microsoft account" w:date="2023-06-01T16:43:00Z"/>
          <w:rFonts w:ascii="Georgia" w:hAnsi="Georgia"/>
        </w:rPr>
        <w:pPrChange w:id="561" w:author="Microsoft account" w:date="2023-06-01T16:43:00Z">
          <w:pPr/>
        </w:pPrChange>
      </w:pPr>
      <w:ins w:id="562" w:author="Microsoft account" w:date="2023-06-01T16:02:00Z">
        <w:r w:rsidRPr="006215FB">
          <w:rPr>
            <w:rFonts w:ascii="Georgia" w:hAnsi="Georgia"/>
            <w:rPrChange w:id="563" w:author="Microsoft account" w:date="2023-06-01T16:31:00Z">
              <w:rPr/>
            </w:rPrChange>
          </w:rPr>
          <w:t>To fa</w:t>
        </w:r>
        <w:r w:rsidR="009621AC">
          <w:rPr>
            <w:rFonts w:ascii="Georgia" w:hAnsi="Georgia"/>
          </w:rPr>
          <w:t xml:space="preserve">cilitate further analysis, I </w:t>
        </w:r>
        <w:r w:rsidRPr="006215FB">
          <w:rPr>
            <w:rFonts w:ascii="Georgia" w:hAnsi="Georgia"/>
            <w:rPrChange w:id="564" w:author="Microsoft account" w:date="2023-06-01T16:31:00Z">
              <w:rPr/>
            </w:rPrChange>
          </w:rPr>
          <w:t>convert</w:t>
        </w:r>
      </w:ins>
      <w:ins w:id="565" w:author="Microsoft account" w:date="2023-06-24T17:57:00Z">
        <w:r w:rsidR="009621AC">
          <w:rPr>
            <w:rFonts w:ascii="Georgia" w:hAnsi="Georgia"/>
          </w:rPr>
          <w:t>ed</w:t>
        </w:r>
      </w:ins>
      <w:ins w:id="566" w:author="Microsoft account" w:date="2023-06-01T16:02:00Z">
        <w:r w:rsidRPr="006215FB">
          <w:rPr>
            <w:rFonts w:ascii="Georgia" w:hAnsi="Georgia"/>
            <w:rPrChange w:id="567" w:author="Microsoft account" w:date="2023-06-01T16:31:00Z">
              <w:rPr/>
            </w:rPrChange>
          </w:rPr>
          <w:t xml:space="preserve"> the data into a table. </w:t>
        </w:r>
      </w:ins>
      <w:ins w:id="568" w:author="Microsoft account" w:date="2023-06-24T17:58:00Z">
        <w:r w:rsidR="009621AC">
          <w:rPr>
            <w:rFonts w:ascii="Georgia" w:hAnsi="Georgia"/>
          </w:rPr>
          <w:t>I</w:t>
        </w:r>
      </w:ins>
      <w:ins w:id="569" w:author="Microsoft account" w:date="2023-06-01T16:02:00Z">
        <w:r w:rsidRPr="006215FB">
          <w:rPr>
            <w:rFonts w:ascii="Georgia" w:hAnsi="Georgia"/>
            <w:rPrChange w:id="570" w:author="Microsoft account" w:date="2023-06-01T16:31:00Z">
              <w:rPr/>
            </w:rPrChange>
          </w:rPr>
          <w:t xml:space="preserve"> achieve</w:t>
        </w:r>
      </w:ins>
      <w:ins w:id="571" w:author="Microsoft account" w:date="2023-06-24T17:58:00Z">
        <w:r w:rsidR="009621AC">
          <w:rPr>
            <w:rFonts w:ascii="Georgia" w:hAnsi="Georgia"/>
          </w:rPr>
          <w:t xml:space="preserve">d </w:t>
        </w:r>
      </w:ins>
      <w:ins w:id="572" w:author="Microsoft account" w:date="2023-06-01T16:02:00Z">
        <w:r w:rsidRPr="006215FB">
          <w:rPr>
            <w:rFonts w:ascii="Georgia" w:hAnsi="Georgia"/>
            <w:rPrChange w:id="573" w:author="Microsoft account" w:date="2023-06-01T16:31:00Z">
              <w:rPr/>
            </w:rPrChange>
          </w:rPr>
          <w:t>this by selecting the entire data range (Ctrl+A) and then pressing Ctrl+T to convert it into a table. The next step is to create a pivot table. Navigate</w:t>
        </w:r>
      </w:ins>
      <w:ins w:id="574" w:author="Microsoft account" w:date="2023-06-24T17:58:00Z">
        <w:r w:rsidR="009621AC">
          <w:rPr>
            <w:rFonts w:ascii="Georgia" w:hAnsi="Georgia"/>
          </w:rPr>
          <w:t>d</w:t>
        </w:r>
      </w:ins>
      <w:ins w:id="575" w:author="Microsoft account" w:date="2023-06-01T16:02:00Z">
        <w:r w:rsidRPr="006215FB">
          <w:rPr>
            <w:rFonts w:ascii="Georgia" w:hAnsi="Georgia"/>
            <w:rPrChange w:id="576" w:author="Microsoft account" w:date="2023-06-01T16:31:00Z">
              <w:rPr/>
            </w:rPrChange>
          </w:rPr>
          <w:t xml:space="preserve"> to the "Insert" tab and select the "PivotTable" tool. </w:t>
        </w:r>
      </w:ins>
      <w:ins w:id="577" w:author="Microsoft account" w:date="2023-06-24T17:58:00Z">
        <w:r w:rsidR="009621AC" w:rsidRPr="006215FB">
          <w:rPr>
            <w:rFonts w:ascii="Georgia" w:hAnsi="Georgia"/>
          </w:rPr>
          <w:t>Choose</w:t>
        </w:r>
      </w:ins>
      <w:ins w:id="578" w:author="Microsoft account" w:date="2023-06-01T16:02:00Z">
        <w:r w:rsidRPr="006215FB">
          <w:rPr>
            <w:rFonts w:ascii="Georgia" w:hAnsi="Georgia"/>
            <w:rPrChange w:id="579" w:author="Microsoft account" w:date="2023-06-01T16:31:00Z">
              <w:rPr/>
            </w:rPrChange>
          </w:rPr>
          <w:t xml:space="preserve"> the location for the pivot table (such as a new worksheet) and specify the data range (Table 1 or the relevant table name). Once the pivot table is created, </w:t>
        </w:r>
      </w:ins>
      <w:ins w:id="580" w:author="Microsoft account" w:date="2023-06-24T17:58:00Z">
        <w:r w:rsidR="009621AC">
          <w:rPr>
            <w:rFonts w:ascii="Georgia" w:hAnsi="Georgia"/>
          </w:rPr>
          <w:t>I</w:t>
        </w:r>
      </w:ins>
      <w:ins w:id="581" w:author="Microsoft account" w:date="2023-06-01T16:02:00Z">
        <w:r w:rsidRPr="006215FB">
          <w:rPr>
            <w:rFonts w:ascii="Georgia" w:hAnsi="Georgia"/>
            <w:rPrChange w:id="582" w:author="Microsoft account" w:date="2023-06-01T16:31:00Z">
              <w:rPr/>
            </w:rPrChange>
          </w:rPr>
          <w:t xml:space="preserve"> format</w:t>
        </w:r>
      </w:ins>
      <w:ins w:id="583" w:author="Microsoft account" w:date="2023-06-24T17:58:00Z">
        <w:r w:rsidR="009621AC">
          <w:rPr>
            <w:rFonts w:ascii="Georgia" w:hAnsi="Georgia"/>
          </w:rPr>
          <w:t>ed</w:t>
        </w:r>
      </w:ins>
      <w:ins w:id="584" w:author="Microsoft account" w:date="2023-06-01T16:02:00Z">
        <w:r w:rsidRPr="006215FB">
          <w:rPr>
            <w:rFonts w:ascii="Georgia" w:hAnsi="Georgia"/>
            <w:rPrChange w:id="585" w:author="Microsoft account" w:date="2023-06-01T16:31:00Z">
              <w:rPr/>
            </w:rPrChange>
          </w:rPr>
          <w:t xml:space="preserve"> the numbers to display as whole numbers and remove any decimal places for better readability.</w:t>
        </w:r>
      </w:ins>
    </w:p>
    <w:p w:rsidR="00F03A04" w:rsidRPr="006215FB" w:rsidRDefault="00F03A04">
      <w:pPr>
        <w:jc w:val="both"/>
        <w:rPr>
          <w:ins w:id="586" w:author="Microsoft account" w:date="2023-06-01T16:02:00Z"/>
          <w:rFonts w:ascii="Georgia" w:hAnsi="Georgia"/>
          <w:rPrChange w:id="587" w:author="Microsoft account" w:date="2023-06-01T16:31:00Z">
            <w:rPr>
              <w:ins w:id="588" w:author="Microsoft account" w:date="2023-06-01T16:02:00Z"/>
            </w:rPr>
          </w:rPrChange>
        </w:rPr>
        <w:pPrChange w:id="589" w:author="Microsoft account" w:date="2023-06-01T16:43:00Z">
          <w:pPr/>
        </w:pPrChange>
      </w:pPr>
    </w:p>
    <w:p w:rsidR="002F18A6" w:rsidRPr="00F03A04" w:rsidRDefault="002F18A6">
      <w:pPr>
        <w:pStyle w:val="ListParagraph"/>
        <w:numPr>
          <w:ilvl w:val="0"/>
          <w:numId w:val="3"/>
        </w:numPr>
        <w:jc w:val="both"/>
        <w:rPr>
          <w:ins w:id="590" w:author="Microsoft account" w:date="2023-06-01T16:02:00Z"/>
          <w:rFonts w:ascii="Georgia" w:hAnsi="Georgia"/>
          <w:rPrChange w:id="591" w:author="Microsoft account" w:date="2023-06-01T16:41:00Z">
            <w:rPr>
              <w:ins w:id="592" w:author="Microsoft account" w:date="2023-06-01T16:02:00Z"/>
            </w:rPr>
          </w:rPrChange>
        </w:rPr>
        <w:pPrChange w:id="593" w:author="Microsoft account" w:date="2023-06-01T16:41:00Z">
          <w:pPr>
            <w:jc w:val="center"/>
          </w:pPr>
        </w:pPrChange>
      </w:pPr>
      <w:ins w:id="594" w:author="Microsoft account" w:date="2023-06-01T16:02:00Z">
        <w:r w:rsidRPr="00F03A04">
          <w:rPr>
            <w:rFonts w:ascii="Georgia" w:hAnsi="Georgia"/>
            <w:rPrChange w:id="595" w:author="Microsoft account" w:date="2023-06-01T16:41:00Z">
              <w:rPr>
                <w:iCs/>
              </w:rPr>
            </w:rPrChange>
          </w:rPr>
          <w:lastRenderedPageBreak/>
          <w:t xml:space="preserve">Now, </w:t>
        </w:r>
      </w:ins>
      <w:ins w:id="596" w:author="Microsoft account" w:date="2023-06-24T17:58:00Z">
        <w:r w:rsidR="009621AC">
          <w:rPr>
            <w:rFonts w:ascii="Georgia" w:hAnsi="Georgia"/>
          </w:rPr>
          <w:t>I’m</w:t>
        </w:r>
      </w:ins>
      <w:ins w:id="597" w:author="Microsoft account" w:date="2023-06-01T16:02:00Z">
        <w:r w:rsidRPr="00F03A04">
          <w:rPr>
            <w:rFonts w:ascii="Georgia" w:hAnsi="Georgia"/>
            <w:rPrChange w:id="598" w:author="Microsoft account" w:date="2023-06-01T16:41:00Z">
              <w:rPr>
                <w:iCs/>
              </w:rPr>
            </w:rPrChange>
          </w:rPr>
          <w:t xml:space="preserve"> ready to analyze the data and provide insights based on the following requirements or objectives.</w:t>
        </w:r>
      </w:ins>
    </w:p>
    <w:p w:rsidR="002F18A6" w:rsidRPr="006215FB" w:rsidRDefault="002F18A6">
      <w:pPr>
        <w:jc w:val="both"/>
        <w:rPr>
          <w:ins w:id="599" w:author="Microsoft account" w:date="2023-06-01T16:02:00Z"/>
          <w:rFonts w:ascii="Georgia" w:hAnsi="Georgia"/>
          <w:rPrChange w:id="600" w:author="Microsoft account" w:date="2023-06-01T16:31:00Z">
            <w:rPr>
              <w:ins w:id="601" w:author="Microsoft account" w:date="2023-06-01T16:02:00Z"/>
            </w:rPr>
          </w:rPrChange>
        </w:rPr>
        <w:pPrChange w:id="602" w:author="Microsoft account" w:date="2023-06-01T16:41:00Z">
          <w:pPr>
            <w:jc w:val="center"/>
          </w:pPr>
        </w:pPrChange>
      </w:pPr>
    </w:p>
    <w:p w:rsidR="002F18A6" w:rsidRPr="006215FB" w:rsidRDefault="009621AC">
      <w:pPr>
        <w:jc w:val="both"/>
        <w:rPr>
          <w:ins w:id="603" w:author="Microsoft account" w:date="2023-06-01T16:08:00Z"/>
          <w:rFonts w:ascii="Georgia" w:hAnsi="Georgia"/>
          <w:rPrChange w:id="604" w:author="Microsoft account" w:date="2023-06-01T16:31:00Z">
            <w:rPr>
              <w:ins w:id="605" w:author="Microsoft account" w:date="2023-06-01T16:08:00Z"/>
            </w:rPr>
          </w:rPrChange>
        </w:rPr>
        <w:pPrChange w:id="606" w:author="Microsoft account" w:date="2023-06-01T16:41:00Z">
          <w:pPr>
            <w:jc w:val="center"/>
          </w:pPr>
        </w:pPrChange>
      </w:pPr>
      <w:ins w:id="607" w:author="Microsoft account" w:date="2023-06-24T17:59:00Z">
        <w:r>
          <w:rPr>
            <w:rFonts w:ascii="Georgia" w:hAnsi="Georgia"/>
          </w:rPr>
          <w:t>I</w:t>
        </w:r>
      </w:ins>
      <w:ins w:id="608" w:author="Microsoft account" w:date="2023-06-01T16:08:00Z">
        <w:r w:rsidR="002F18A6" w:rsidRPr="006215FB">
          <w:rPr>
            <w:rFonts w:ascii="Georgia" w:hAnsi="Georgia"/>
            <w:rPrChange w:id="609" w:author="Microsoft account" w:date="2023-06-01T16:31:00Z">
              <w:rPr/>
            </w:rPrChange>
          </w:rPr>
          <w:t xml:space="preserve"> begin the analysis of the Supply Chain by examining the correlation between product prices and the corresponding revenue they generate.</w:t>
        </w:r>
      </w:ins>
    </w:p>
    <w:p w:rsidR="002F18A6" w:rsidRPr="006215FB" w:rsidRDefault="002F18A6">
      <w:pPr>
        <w:rPr>
          <w:ins w:id="610" w:author="Microsoft account" w:date="2023-06-01T16:08:00Z"/>
          <w:rFonts w:ascii="Georgia" w:hAnsi="Georgia"/>
          <w:rPrChange w:id="611" w:author="Microsoft account" w:date="2023-06-01T16:31:00Z">
            <w:rPr>
              <w:ins w:id="612" w:author="Microsoft account" w:date="2023-06-01T16:08:00Z"/>
            </w:rPr>
          </w:rPrChange>
        </w:rPr>
        <w:pPrChange w:id="613" w:author="Microsoft account" w:date="2023-06-01T16:00:00Z">
          <w:pPr>
            <w:jc w:val="center"/>
          </w:pPr>
        </w:pPrChange>
      </w:pPr>
    </w:p>
    <w:p w:rsidR="00F03A04" w:rsidRDefault="00F03A04">
      <w:pPr>
        <w:jc w:val="center"/>
        <w:rPr>
          <w:ins w:id="614" w:author="Microsoft account" w:date="2023-06-01T16:41:00Z"/>
          <w:rFonts w:ascii="Georgia" w:hAnsi="Georgia"/>
          <w:noProof/>
        </w:rPr>
        <w:pPrChange w:id="615" w:author="Microsoft account" w:date="2023-06-01T16:12:00Z">
          <w:pPr/>
        </w:pPrChange>
      </w:pPr>
    </w:p>
    <w:p w:rsidR="002F18A6" w:rsidRPr="006215FB" w:rsidRDefault="002F18A6">
      <w:pPr>
        <w:jc w:val="center"/>
        <w:rPr>
          <w:ins w:id="616" w:author="Microsoft account" w:date="2023-06-01T16:10:00Z"/>
          <w:rFonts w:ascii="Georgia" w:hAnsi="Georgia"/>
          <w:rPrChange w:id="617" w:author="Microsoft account" w:date="2023-06-01T16:31:00Z">
            <w:rPr>
              <w:ins w:id="618" w:author="Microsoft account" w:date="2023-06-01T16:10:00Z"/>
            </w:rPr>
          </w:rPrChange>
        </w:rPr>
        <w:pPrChange w:id="619" w:author="Microsoft account" w:date="2023-06-01T16:12:00Z">
          <w:pPr/>
        </w:pPrChange>
      </w:pPr>
      <w:ins w:id="620" w:author="Microsoft account" w:date="2023-06-01T16:09:00Z">
        <w:r w:rsidRPr="006215FB">
          <w:rPr>
            <w:rFonts w:ascii="Georgia" w:hAnsi="Georgia"/>
            <w:noProof/>
            <w:rPrChange w:id="621" w:author="Microsoft account" w:date="2023-06-01T16:31:00Z">
              <w:rPr>
                <w:noProof/>
              </w:rPr>
            </w:rPrChange>
          </w:rPr>
          <w:drawing>
            <wp:inline distT="0" distB="0" distL="0" distR="0">
              <wp:extent cx="321945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ship between the price of the products and the revenue generated by them.PNG"/>
                      <pic:cNvPicPr/>
                    </pic:nvPicPr>
                    <pic:blipFill rotWithShape="1">
                      <a:blip r:embed="rId9">
                        <a:extLst>
                          <a:ext uri="{28A0092B-C50C-407E-A947-70E740481C1C}">
                            <a14:useLocalDpi xmlns:a14="http://schemas.microsoft.com/office/drawing/2010/main" val="0"/>
                          </a:ext>
                        </a:extLst>
                      </a:blip>
                      <a:srcRect t="53150"/>
                      <a:stretch/>
                    </pic:blipFill>
                    <pic:spPr bwMode="auto">
                      <a:xfrm>
                        <a:off x="0" y="0"/>
                        <a:ext cx="3219899" cy="2267266"/>
                      </a:xfrm>
                      <a:prstGeom prst="rect">
                        <a:avLst/>
                      </a:prstGeom>
                      <a:noFill/>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22" w:author="Microsoft account" w:date="2023-06-01T16:10:00Z"/>
          <w:rFonts w:ascii="Georgia" w:hAnsi="Georgia"/>
          <w:rPrChange w:id="623" w:author="Microsoft account" w:date="2023-06-01T16:31:00Z">
            <w:rPr>
              <w:ins w:id="624" w:author="Microsoft account" w:date="2023-06-01T16:10:00Z"/>
            </w:rPr>
          </w:rPrChange>
        </w:rPr>
      </w:pPr>
      <w:ins w:id="625" w:author="Microsoft account" w:date="2023-06-01T16:10:00Z">
        <w:r w:rsidRPr="006215FB">
          <w:rPr>
            <w:rFonts w:ascii="Georgia" w:hAnsi="Georgia"/>
            <w:noProof/>
            <w:rPrChange w:id="626" w:author="Microsoft account" w:date="2023-06-01T16:31:00Z">
              <w:rPr>
                <w:noProof/>
              </w:rPr>
            </w:rPrChange>
          </w:rPr>
          <w:drawing>
            <wp:inline distT="0" distB="0" distL="0" distR="0" wp14:anchorId="1E56481D" wp14:editId="79E0D31F">
              <wp:extent cx="5943600" cy="2451100"/>
              <wp:effectExtent l="0" t="0" r="0" b="635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p>
    <w:p w:rsidR="00F03A04" w:rsidRDefault="00F03A04">
      <w:pPr>
        <w:rPr>
          <w:ins w:id="627" w:author="Microsoft account" w:date="2023-06-01T16:42:00Z"/>
          <w:rFonts w:ascii="Georgia" w:hAnsi="Georgia"/>
        </w:rPr>
      </w:pPr>
    </w:p>
    <w:p w:rsidR="00CD7925" w:rsidRPr="006215FB" w:rsidRDefault="00CD7925">
      <w:pPr>
        <w:jc w:val="both"/>
        <w:rPr>
          <w:ins w:id="628" w:author="Microsoft account" w:date="2023-06-01T16:12:00Z"/>
          <w:rFonts w:ascii="Georgia" w:hAnsi="Georgia"/>
          <w:rPrChange w:id="629" w:author="Microsoft account" w:date="2023-06-01T16:31:00Z">
            <w:rPr>
              <w:ins w:id="630" w:author="Microsoft account" w:date="2023-06-01T16:12:00Z"/>
            </w:rPr>
          </w:rPrChange>
        </w:rPr>
        <w:pPrChange w:id="631" w:author="Microsoft account" w:date="2023-06-01T16:48:00Z">
          <w:pPr/>
        </w:pPrChange>
      </w:pPr>
      <w:ins w:id="632" w:author="Microsoft account" w:date="2023-06-01T16:11:00Z">
        <w:r w:rsidRPr="006215FB">
          <w:rPr>
            <w:rFonts w:ascii="Georgia" w:hAnsi="Georgia"/>
            <w:rPrChange w:id="633" w:author="Microsoft account" w:date="2023-06-01T16:31:00Z">
              <w:rPr/>
            </w:rPrChange>
          </w:rPr>
          <w:t>Therefore, the company generates a higher revenue from skincare products, and there is a positive relationship between the price of skincare products and the revenue they generate.</w:t>
        </w:r>
      </w:ins>
    </w:p>
    <w:p w:rsidR="00CD7925" w:rsidRPr="006215FB" w:rsidRDefault="00CD7925">
      <w:pPr>
        <w:rPr>
          <w:ins w:id="634" w:author="Microsoft account" w:date="2023-06-01T16:12:00Z"/>
          <w:rFonts w:ascii="Georgia" w:hAnsi="Georgia"/>
          <w:rPrChange w:id="635" w:author="Microsoft account" w:date="2023-06-01T16:31:00Z">
            <w:rPr>
              <w:ins w:id="636" w:author="Microsoft account" w:date="2023-06-01T16:12:00Z"/>
            </w:rPr>
          </w:rPrChange>
        </w:rPr>
      </w:pPr>
    </w:p>
    <w:p w:rsidR="00F03A04" w:rsidRDefault="00F03A04">
      <w:pPr>
        <w:rPr>
          <w:ins w:id="637" w:author="Microsoft account" w:date="2023-06-01T16:42:00Z"/>
          <w:rFonts w:ascii="Georgia" w:hAnsi="Georgia"/>
        </w:rPr>
      </w:pPr>
    </w:p>
    <w:p w:rsidR="00F03A04" w:rsidRDefault="00F03A04">
      <w:pPr>
        <w:rPr>
          <w:ins w:id="638" w:author="Microsoft account" w:date="2023-06-01T16:42:00Z"/>
          <w:rFonts w:ascii="Georgia" w:hAnsi="Georgia"/>
        </w:rPr>
      </w:pPr>
    </w:p>
    <w:p w:rsidR="00CD7925" w:rsidRPr="00F03A04" w:rsidRDefault="00CD7925">
      <w:pPr>
        <w:pStyle w:val="ListParagraph"/>
        <w:numPr>
          <w:ilvl w:val="0"/>
          <w:numId w:val="3"/>
        </w:numPr>
        <w:rPr>
          <w:ins w:id="639" w:author="Microsoft account" w:date="2023-06-01T16:12:00Z"/>
          <w:rFonts w:ascii="Georgia" w:hAnsi="Georgia"/>
          <w:rPrChange w:id="640" w:author="Microsoft account" w:date="2023-06-01T16:42:00Z">
            <w:rPr>
              <w:ins w:id="641" w:author="Microsoft account" w:date="2023-06-01T16:12:00Z"/>
            </w:rPr>
          </w:rPrChange>
        </w:rPr>
        <w:pPrChange w:id="642" w:author="Microsoft account" w:date="2023-06-01T16:42:00Z">
          <w:pPr/>
        </w:pPrChange>
      </w:pPr>
      <w:ins w:id="643" w:author="Microsoft account" w:date="2023-06-01T16:12:00Z">
        <w:r w:rsidRPr="00F03A04">
          <w:rPr>
            <w:rFonts w:ascii="Georgia" w:hAnsi="Georgia"/>
            <w:rPrChange w:id="644" w:author="Microsoft account" w:date="2023-06-01T16:42:00Z">
              <w:rPr>
                <w:iCs/>
              </w:rPr>
            </w:rPrChange>
          </w:rPr>
          <w:lastRenderedPageBreak/>
          <w:t xml:space="preserve">Now, </w:t>
        </w:r>
        <w:r w:rsidR="009621AC">
          <w:rPr>
            <w:rFonts w:ascii="Georgia" w:hAnsi="Georgia"/>
            <w:rPrChange w:id="645" w:author="Microsoft account" w:date="2023-06-01T16:42:00Z">
              <w:rPr>
                <w:rFonts w:ascii="Georgia" w:hAnsi="Georgia"/>
                <w:iCs/>
              </w:rPr>
            </w:rPrChange>
          </w:rPr>
          <w:t>I</w:t>
        </w:r>
        <w:r w:rsidRPr="00F03A04">
          <w:rPr>
            <w:rFonts w:ascii="Georgia" w:hAnsi="Georgia"/>
            <w:rPrChange w:id="646" w:author="Microsoft account" w:date="2023-06-01T16:42:00Z">
              <w:rPr>
                <w:iCs/>
              </w:rPr>
            </w:rPrChange>
          </w:rPr>
          <w:t xml:space="preserve"> examine</w:t>
        </w:r>
      </w:ins>
      <w:ins w:id="647" w:author="Microsoft account" w:date="2023-06-24T17:59:00Z">
        <w:r w:rsidR="009621AC">
          <w:rPr>
            <w:rFonts w:ascii="Georgia" w:hAnsi="Georgia"/>
          </w:rPr>
          <w:t>d</w:t>
        </w:r>
      </w:ins>
      <w:ins w:id="648" w:author="Microsoft account" w:date="2023-06-01T16:12:00Z">
        <w:r w:rsidRPr="00F03A04">
          <w:rPr>
            <w:rFonts w:ascii="Georgia" w:hAnsi="Georgia"/>
            <w:rPrChange w:id="649" w:author="Microsoft account" w:date="2023-06-01T16:42:00Z">
              <w:rPr>
                <w:iCs/>
              </w:rPr>
            </w:rPrChange>
          </w:rPr>
          <w:t xml:space="preserve"> the sales based on different product types.</w:t>
        </w:r>
      </w:ins>
    </w:p>
    <w:p w:rsidR="00F03A04" w:rsidRDefault="00F03A04">
      <w:pPr>
        <w:jc w:val="center"/>
        <w:rPr>
          <w:ins w:id="650" w:author="Microsoft account" w:date="2023-06-01T16:42:00Z"/>
          <w:rFonts w:ascii="Georgia" w:hAnsi="Georgia"/>
          <w:noProof/>
        </w:rPr>
        <w:pPrChange w:id="651" w:author="Microsoft account" w:date="2023-06-01T16:13:00Z">
          <w:pPr/>
        </w:pPrChange>
      </w:pPr>
    </w:p>
    <w:p w:rsidR="00CD7925" w:rsidRPr="006215FB" w:rsidRDefault="00CD7925">
      <w:pPr>
        <w:jc w:val="center"/>
        <w:rPr>
          <w:ins w:id="652" w:author="Microsoft account" w:date="2023-06-01T16:11:00Z"/>
          <w:rFonts w:ascii="Georgia" w:hAnsi="Georgia"/>
          <w:rPrChange w:id="653" w:author="Microsoft account" w:date="2023-06-01T16:31:00Z">
            <w:rPr>
              <w:ins w:id="654" w:author="Microsoft account" w:date="2023-06-01T16:11:00Z"/>
            </w:rPr>
          </w:rPrChange>
        </w:rPr>
        <w:pPrChange w:id="655" w:author="Microsoft account" w:date="2023-06-01T16:42:00Z">
          <w:pPr/>
        </w:pPrChange>
      </w:pPr>
      <w:ins w:id="656" w:author="Microsoft account" w:date="2023-06-01T16:13:00Z">
        <w:r w:rsidRPr="006215FB">
          <w:rPr>
            <w:rFonts w:ascii="Georgia" w:hAnsi="Georgia"/>
            <w:noProof/>
            <w:rPrChange w:id="657" w:author="Microsoft account" w:date="2023-06-01T16:31:00Z">
              <w:rPr>
                <w:noProof/>
              </w:rPr>
            </w:rPrChange>
          </w:rPr>
          <w:drawing>
            <wp:inline distT="0" distB="0" distL="0" distR="0">
              <wp:extent cx="3171825" cy="1952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les by Product type.PNG"/>
                      <pic:cNvPicPr/>
                    </pic:nvPicPr>
                    <pic:blipFill rotWithShape="1">
                      <a:blip r:embed="rId11">
                        <a:extLst>
                          <a:ext uri="{28A0092B-C50C-407E-A947-70E740481C1C}">
                            <a14:useLocalDpi xmlns:a14="http://schemas.microsoft.com/office/drawing/2010/main" val="0"/>
                          </a:ext>
                        </a:extLst>
                      </a:blip>
                      <a:srcRect t="56383"/>
                      <a:stretch/>
                    </pic:blipFill>
                    <pic:spPr bwMode="auto">
                      <a:xfrm>
                        <a:off x="0" y="0"/>
                        <a:ext cx="3172268" cy="195289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658" w:author="Microsoft account" w:date="2023-06-01T16:13:00Z"/>
          <w:rFonts w:ascii="Georgia" w:hAnsi="Georgia"/>
          <w:rPrChange w:id="659" w:author="Microsoft account" w:date="2023-06-01T16:31:00Z">
            <w:rPr>
              <w:ins w:id="660" w:author="Microsoft account" w:date="2023-06-01T16:13:00Z"/>
            </w:rPr>
          </w:rPrChange>
        </w:rPr>
      </w:pPr>
      <w:ins w:id="661" w:author="Microsoft account" w:date="2023-06-01T16:13:00Z">
        <w:r w:rsidRPr="006215FB">
          <w:rPr>
            <w:rFonts w:ascii="Georgia" w:hAnsi="Georgia"/>
            <w:noProof/>
            <w:rPrChange w:id="662" w:author="Microsoft account" w:date="2023-06-01T16:31:00Z">
              <w:rPr>
                <w:noProof/>
              </w:rPr>
            </w:rPrChange>
          </w:rPr>
          <w:drawing>
            <wp:inline distT="0" distB="0" distL="0" distR="0" wp14:anchorId="5ED2761F" wp14:editId="4DCF1B8A">
              <wp:extent cx="5943600" cy="2721610"/>
              <wp:effectExtent l="0" t="0" r="0" b="25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p>
    <w:p w:rsidR="00CD7925" w:rsidRPr="006215FB" w:rsidRDefault="00CD7925">
      <w:pPr>
        <w:rPr>
          <w:ins w:id="663" w:author="Microsoft account" w:date="2023-06-01T16:13:00Z"/>
          <w:rFonts w:ascii="Georgia" w:hAnsi="Georgia"/>
          <w:rPrChange w:id="664" w:author="Microsoft account" w:date="2023-06-01T16:31:00Z">
            <w:rPr>
              <w:ins w:id="665" w:author="Microsoft account" w:date="2023-06-01T16:13:00Z"/>
            </w:rPr>
          </w:rPrChange>
        </w:rPr>
      </w:pPr>
    </w:p>
    <w:p w:rsidR="00CD7925" w:rsidRPr="006215FB" w:rsidRDefault="00CD7925">
      <w:pPr>
        <w:rPr>
          <w:ins w:id="666" w:author="Microsoft account" w:date="2023-06-01T16:13:00Z"/>
          <w:rFonts w:ascii="Georgia" w:hAnsi="Georgia"/>
          <w:rPrChange w:id="667" w:author="Microsoft account" w:date="2023-06-01T16:31:00Z">
            <w:rPr>
              <w:ins w:id="668" w:author="Microsoft account" w:date="2023-06-01T16:13:00Z"/>
            </w:rPr>
          </w:rPrChange>
        </w:rPr>
      </w:pPr>
    </w:p>
    <w:p w:rsidR="00CD7925" w:rsidRPr="006215FB" w:rsidRDefault="00CD7925">
      <w:pPr>
        <w:jc w:val="both"/>
        <w:rPr>
          <w:ins w:id="669" w:author="Microsoft account" w:date="2023-06-01T16:14:00Z"/>
          <w:rFonts w:ascii="Georgia" w:hAnsi="Georgia"/>
          <w:rPrChange w:id="670" w:author="Microsoft account" w:date="2023-06-01T16:31:00Z">
            <w:rPr>
              <w:ins w:id="671" w:author="Microsoft account" w:date="2023-06-01T16:14:00Z"/>
            </w:rPr>
          </w:rPrChange>
        </w:rPr>
        <w:pPrChange w:id="672" w:author="Microsoft account" w:date="2023-06-01T16:48:00Z">
          <w:pPr/>
        </w:pPrChange>
      </w:pPr>
      <w:ins w:id="673" w:author="Microsoft account" w:date="2023-06-01T16:13:00Z">
        <w:r w:rsidRPr="006215FB">
          <w:rPr>
            <w:rFonts w:ascii="Georgia" w:hAnsi="Georgia"/>
            <w:rPrChange w:id="674" w:author="Microsoft account" w:date="2023-06-01T16:31:00Z">
              <w:rPr/>
            </w:rPrChange>
          </w:rPr>
          <w:t>Skincare products account for 45% of the company's business, while haircare products contribute to 29.5% of the revenue, and cosmetics make up 25.5% of the total sales.</w:t>
        </w:r>
      </w:ins>
    </w:p>
    <w:p w:rsidR="00CD7925" w:rsidRPr="006215FB" w:rsidRDefault="00CD7925">
      <w:pPr>
        <w:rPr>
          <w:ins w:id="675" w:author="Microsoft account" w:date="2023-06-01T16:14:00Z"/>
          <w:rFonts w:ascii="Georgia" w:hAnsi="Georgia"/>
          <w:rPrChange w:id="676" w:author="Microsoft account" w:date="2023-06-01T16:31:00Z">
            <w:rPr>
              <w:ins w:id="677" w:author="Microsoft account" w:date="2023-06-01T16:14:00Z"/>
            </w:rPr>
          </w:rPrChange>
        </w:rPr>
      </w:pPr>
    </w:p>
    <w:p w:rsidR="00F03A04" w:rsidRDefault="00F03A04">
      <w:pPr>
        <w:rPr>
          <w:ins w:id="678" w:author="Microsoft account" w:date="2023-06-01T16:42:00Z"/>
          <w:rFonts w:ascii="Georgia" w:hAnsi="Georgia"/>
        </w:rPr>
      </w:pPr>
    </w:p>
    <w:p w:rsidR="00F03A04" w:rsidRDefault="00F03A04">
      <w:pPr>
        <w:rPr>
          <w:ins w:id="679" w:author="Microsoft account" w:date="2023-06-01T16:42:00Z"/>
          <w:rFonts w:ascii="Georgia" w:hAnsi="Georgia"/>
        </w:rPr>
      </w:pPr>
    </w:p>
    <w:p w:rsidR="00F03A04" w:rsidRDefault="00F03A04">
      <w:pPr>
        <w:rPr>
          <w:ins w:id="680" w:author="Microsoft account" w:date="2023-06-01T16:42:00Z"/>
          <w:rFonts w:ascii="Georgia" w:hAnsi="Georgia"/>
        </w:rPr>
      </w:pPr>
    </w:p>
    <w:p w:rsidR="00F03A04" w:rsidRDefault="00F03A04">
      <w:pPr>
        <w:rPr>
          <w:ins w:id="681" w:author="Microsoft account" w:date="2023-06-01T16:42:00Z"/>
          <w:rFonts w:ascii="Georgia" w:hAnsi="Georgia"/>
        </w:rPr>
      </w:pPr>
    </w:p>
    <w:p w:rsidR="00F03A04" w:rsidRDefault="00F03A04">
      <w:pPr>
        <w:rPr>
          <w:ins w:id="682" w:author="Microsoft account" w:date="2023-06-01T16:42:00Z"/>
          <w:rFonts w:ascii="Georgia" w:hAnsi="Georgia"/>
        </w:rPr>
      </w:pPr>
    </w:p>
    <w:p w:rsidR="00CD7925" w:rsidRPr="00F03A04" w:rsidRDefault="00CD7925">
      <w:pPr>
        <w:pStyle w:val="ListParagraph"/>
        <w:numPr>
          <w:ilvl w:val="0"/>
          <w:numId w:val="3"/>
        </w:numPr>
        <w:rPr>
          <w:ins w:id="683" w:author="Microsoft account" w:date="2023-06-01T16:14:00Z"/>
          <w:rFonts w:ascii="Georgia" w:hAnsi="Georgia"/>
          <w:rPrChange w:id="684" w:author="Microsoft account" w:date="2023-06-01T16:42:00Z">
            <w:rPr>
              <w:ins w:id="685" w:author="Microsoft account" w:date="2023-06-01T16:14:00Z"/>
            </w:rPr>
          </w:rPrChange>
        </w:rPr>
        <w:pPrChange w:id="686" w:author="Microsoft account" w:date="2023-06-01T16:42:00Z">
          <w:pPr/>
        </w:pPrChange>
      </w:pPr>
      <w:ins w:id="687" w:author="Microsoft account" w:date="2023-06-01T16:14:00Z">
        <w:r w:rsidRPr="00F03A04">
          <w:rPr>
            <w:rFonts w:ascii="Georgia" w:hAnsi="Georgia"/>
            <w:rPrChange w:id="688" w:author="Microsoft account" w:date="2023-06-01T16:42:00Z">
              <w:rPr>
                <w:iCs/>
              </w:rPr>
            </w:rPrChange>
          </w:rPr>
          <w:lastRenderedPageBreak/>
          <w:t xml:space="preserve">Now, </w:t>
        </w:r>
      </w:ins>
      <w:ins w:id="689" w:author="Microsoft account" w:date="2023-06-24T17:59:00Z">
        <w:r w:rsidR="009621AC">
          <w:rPr>
            <w:rFonts w:ascii="Georgia" w:hAnsi="Georgia"/>
          </w:rPr>
          <w:t>I</w:t>
        </w:r>
      </w:ins>
      <w:ins w:id="690" w:author="Microsoft account" w:date="2023-06-01T16:14:00Z">
        <w:r w:rsidRPr="00F03A04">
          <w:rPr>
            <w:rFonts w:ascii="Georgia" w:hAnsi="Georgia"/>
            <w:rPrChange w:id="691" w:author="Microsoft account" w:date="2023-06-01T16:42:00Z">
              <w:rPr>
                <w:iCs/>
              </w:rPr>
            </w:rPrChange>
          </w:rPr>
          <w:t xml:space="preserve"> analyze</w:t>
        </w:r>
      </w:ins>
      <w:ins w:id="692" w:author="Microsoft account" w:date="2023-06-24T17:59:00Z">
        <w:r w:rsidR="009621AC">
          <w:rPr>
            <w:rFonts w:ascii="Georgia" w:hAnsi="Georgia"/>
          </w:rPr>
          <w:t>d</w:t>
        </w:r>
      </w:ins>
      <w:ins w:id="693" w:author="Microsoft account" w:date="2023-06-01T16:14:00Z">
        <w:r w:rsidRPr="00F03A04">
          <w:rPr>
            <w:rFonts w:ascii="Georgia" w:hAnsi="Georgia"/>
            <w:rPrChange w:id="694" w:author="Microsoft account" w:date="2023-06-01T16:42:00Z">
              <w:rPr>
                <w:iCs/>
              </w:rPr>
            </w:rPrChange>
          </w:rPr>
          <w:t xml:space="preserve"> the total revenue generated from shipping carriers.</w:t>
        </w:r>
      </w:ins>
    </w:p>
    <w:p w:rsidR="00CD7925" w:rsidRPr="006215FB" w:rsidRDefault="00CD7925">
      <w:pPr>
        <w:jc w:val="center"/>
        <w:rPr>
          <w:ins w:id="695" w:author="Microsoft account" w:date="2023-06-01T16:15:00Z"/>
          <w:rFonts w:ascii="Georgia" w:hAnsi="Georgia"/>
          <w:rPrChange w:id="696" w:author="Microsoft account" w:date="2023-06-01T16:31:00Z">
            <w:rPr>
              <w:ins w:id="697" w:author="Microsoft account" w:date="2023-06-01T16:15:00Z"/>
            </w:rPr>
          </w:rPrChange>
        </w:rPr>
        <w:pPrChange w:id="698" w:author="Microsoft account" w:date="2023-06-01T16:14:00Z">
          <w:pPr/>
        </w:pPrChange>
      </w:pPr>
    </w:p>
    <w:p w:rsidR="00CD7925" w:rsidRPr="006215FB" w:rsidRDefault="00CD7925">
      <w:pPr>
        <w:jc w:val="center"/>
        <w:rPr>
          <w:ins w:id="699" w:author="Microsoft account" w:date="2023-06-01T16:15:00Z"/>
          <w:rFonts w:ascii="Georgia" w:hAnsi="Georgia"/>
          <w:rPrChange w:id="700" w:author="Microsoft account" w:date="2023-06-01T16:31:00Z">
            <w:rPr>
              <w:ins w:id="701" w:author="Microsoft account" w:date="2023-06-01T16:15:00Z"/>
            </w:rPr>
          </w:rPrChange>
        </w:rPr>
        <w:pPrChange w:id="702" w:author="Microsoft account" w:date="2023-06-01T16:14:00Z">
          <w:pPr/>
        </w:pPrChange>
      </w:pPr>
      <w:ins w:id="703" w:author="Microsoft account" w:date="2023-06-01T16:14:00Z">
        <w:r w:rsidRPr="006215FB">
          <w:rPr>
            <w:rFonts w:ascii="Georgia" w:hAnsi="Georgia"/>
            <w:noProof/>
            <w:rPrChange w:id="704" w:author="Microsoft account" w:date="2023-06-01T16:31:00Z">
              <w:rPr>
                <w:noProof/>
              </w:rPr>
            </w:rPrChange>
          </w:rPr>
          <w:drawing>
            <wp:inline distT="0" distB="0" distL="0" distR="0">
              <wp:extent cx="3143250" cy="19240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 revenue by shipping carrier.PNG"/>
                      <pic:cNvPicPr/>
                    </pic:nvPicPr>
                    <pic:blipFill rotWithShape="1">
                      <a:blip r:embed="rId13">
                        <a:extLst>
                          <a:ext uri="{28A0092B-C50C-407E-A947-70E740481C1C}">
                            <a14:useLocalDpi xmlns:a14="http://schemas.microsoft.com/office/drawing/2010/main" val="0"/>
                          </a:ext>
                        </a:extLst>
                      </a:blip>
                      <a:srcRect t="57112"/>
                      <a:stretch/>
                    </pic:blipFill>
                    <pic:spPr bwMode="auto">
                      <a:xfrm>
                        <a:off x="0" y="0"/>
                        <a:ext cx="3143689" cy="1924318"/>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rPr>
          <w:ins w:id="705" w:author="Microsoft account" w:date="2023-06-01T16:15:00Z"/>
          <w:rFonts w:ascii="Georgia" w:hAnsi="Georgia"/>
          <w:rPrChange w:id="706" w:author="Microsoft account" w:date="2023-06-01T16:31:00Z">
            <w:rPr>
              <w:ins w:id="707" w:author="Microsoft account" w:date="2023-06-01T16:15:00Z"/>
            </w:rPr>
          </w:rPrChange>
        </w:rPr>
      </w:pPr>
      <w:ins w:id="708" w:author="Microsoft account" w:date="2023-06-01T16:15:00Z">
        <w:r w:rsidRPr="006215FB">
          <w:rPr>
            <w:rFonts w:ascii="Georgia" w:hAnsi="Georgia"/>
            <w:noProof/>
            <w:rPrChange w:id="709" w:author="Microsoft account" w:date="2023-06-01T16:31:00Z">
              <w:rPr>
                <w:noProof/>
              </w:rPr>
            </w:rPrChange>
          </w:rPr>
          <w:drawing>
            <wp:inline distT="0" distB="0" distL="0" distR="0" wp14:anchorId="160F0B9F" wp14:editId="5A3D98E5">
              <wp:extent cx="5943600" cy="2830195"/>
              <wp:effectExtent l="0" t="0" r="0" b="825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rsidR="00CD7925" w:rsidRPr="006215FB" w:rsidRDefault="00CD7925">
      <w:pPr>
        <w:rPr>
          <w:ins w:id="710" w:author="Microsoft account" w:date="2023-06-01T16:15:00Z"/>
          <w:rFonts w:ascii="Georgia" w:hAnsi="Georgia"/>
          <w:rPrChange w:id="711" w:author="Microsoft account" w:date="2023-06-01T16:31:00Z">
            <w:rPr>
              <w:ins w:id="712" w:author="Microsoft account" w:date="2023-06-01T16:15:00Z"/>
            </w:rPr>
          </w:rPrChange>
        </w:rPr>
      </w:pPr>
    </w:p>
    <w:p w:rsidR="00CD7925" w:rsidRPr="006215FB" w:rsidRDefault="00CD7925">
      <w:pPr>
        <w:jc w:val="both"/>
        <w:rPr>
          <w:ins w:id="713" w:author="Microsoft account" w:date="2023-06-01T16:15:00Z"/>
          <w:rFonts w:ascii="Georgia" w:hAnsi="Georgia"/>
          <w:rPrChange w:id="714" w:author="Microsoft account" w:date="2023-06-01T16:31:00Z">
            <w:rPr>
              <w:ins w:id="715" w:author="Microsoft account" w:date="2023-06-01T16:15:00Z"/>
            </w:rPr>
          </w:rPrChange>
        </w:rPr>
        <w:pPrChange w:id="716" w:author="Microsoft account" w:date="2023-06-01T16:48:00Z">
          <w:pPr/>
        </w:pPrChange>
      </w:pPr>
      <w:ins w:id="717" w:author="Microsoft account" w:date="2023-06-01T16:15:00Z">
        <w:r w:rsidRPr="006215FB">
          <w:rPr>
            <w:rFonts w:ascii="Georgia" w:hAnsi="Georgia"/>
            <w:rPrChange w:id="718" w:author="Microsoft account" w:date="2023-06-01T16:31:00Z">
              <w:rPr/>
            </w:rPrChange>
          </w:rPr>
          <w:t>The company utilizes three shipping carriers for transportation, and among them, Carrier B contributes significantly to the company's revenue generation.</w:t>
        </w:r>
      </w:ins>
    </w:p>
    <w:p w:rsidR="00CD7925" w:rsidRPr="006215FB" w:rsidRDefault="00CD7925">
      <w:pPr>
        <w:rPr>
          <w:ins w:id="719" w:author="Microsoft account" w:date="2023-06-01T16:15:00Z"/>
          <w:rFonts w:ascii="Georgia" w:hAnsi="Georgia"/>
          <w:rPrChange w:id="720" w:author="Microsoft account" w:date="2023-06-01T16:31:00Z">
            <w:rPr>
              <w:ins w:id="721" w:author="Microsoft account" w:date="2023-06-01T16:15:00Z"/>
            </w:rPr>
          </w:rPrChange>
        </w:rPr>
      </w:pPr>
    </w:p>
    <w:p w:rsidR="00F03A04" w:rsidRDefault="00F03A04">
      <w:pPr>
        <w:rPr>
          <w:ins w:id="722" w:author="Microsoft account" w:date="2023-06-01T16:43:00Z"/>
          <w:rFonts w:ascii="Georgia" w:hAnsi="Georgia"/>
        </w:rPr>
      </w:pPr>
    </w:p>
    <w:p w:rsidR="00F03A04" w:rsidRDefault="00F03A04">
      <w:pPr>
        <w:rPr>
          <w:ins w:id="723" w:author="Microsoft account" w:date="2023-06-01T16:43:00Z"/>
          <w:rFonts w:ascii="Georgia" w:hAnsi="Georgia"/>
        </w:rPr>
      </w:pPr>
    </w:p>
    <w:p w:rsidR="00F03A04" w:rsidRDefault="00F03A04">
      <w:pPr>
        <w:rPr>
          <w:ins w:id="724" w:author="Microsoft account" w:date="2023-06-01T16:43:00Z"/>
          <w:rFonts w:ascii="Georgia" w:hAnsi="Georgia"/>
        </w:rPr>
      </w:pPr>
    </w:p>
    <w:p w:rsidR="00F03A04" w:rsidRDefault="00F03A04">
      <w:pPr>
        <w:rPr>
          <w:ins w:id="725" w:author="Microsoft account" w:date="2023-06-01T16:43:00Z"/>
          <w:rFonts w:ascii="Georgia" w:hAnsi="Georgia"/>
        </w:rPr>
      </w:pPr>
    </w:p>
    <w:p w:rsidR="00F03A04" w:rsidRDefault="00F03A04">
      <w:pPr>
        <w:rPr>
          <w:ins w:id="726" w:author="Microsoft account" w:date="2023-06-01T16:43:00Z"/>
          <w:rFonts w:ascii="Georgia" w:hAnsi="Georgia"/>
        </w:rPr>
      </w:pPr>
    </w:p>
    <w:p w:rsidR="00F03A04" w:rsidRDefault="00F03A04">
      <w:pPr>
        <w:rPr>
          <w:ins w:id="727" w:author="Microsoft account" w:date="2023-06-01T16:43:00Z"/>
          <w:rFonts w:ascii="Georgia" w:hAnsi="Georgia"/>
        </w:rPr>
      </w:pPr>
    </w:p>
    <w:p w:rsidR="00CD7925" w:rsidRPr="00F03A04" w:rsidRDefault="00CD7925">
      <w:pPr>
        <w:pStyle w:val="ListParagraph"/>
        <w:numPr>
          <w:ilvl w:val="0"/>
          <w:numId w:val="3"/>
        </w:numPr>
        <w:rPr>
          <w:ins w:id="728" w:author="Microsoft account" w:date="2023-06-01T16:15:00Z"/>
          <w:rFonts w:ascii="Georgia" w:hAnsi="Georgia"/>
          <w:rPrChange w:id="729" w:author="Microsoft account" w:date="2023-06-01T16:43:00Z">
            <w:rPr>
              <w:ins w:id="730" w:author="Microsoft account" w:date="2023-06-01T16:15:00Z"/>
            </w:rPr>
          </w:rPrChange>
        </w:rPr>
        <w:pPrChange w:id="731" w:author="Microsoft account" w:date="2023-06-01T16:43:00Z">
          <w:pPr/>
        </w:pPrChange>
      </w:pPr>
      <w:ins w:id="732" w:author="Microsoft account" w:date="2023-06-01T16:15:00Z">
        <w:r w:rsidRPr="00F03A04">
          <w:rPr>
            <w:rFonts w:ascii="Georgia" w:hAnsi="Georgia"/>
            <w:rPrChange w:id="733" w:author="Microsoft account" w:date="2023-06-01T16:43:00Z">
              <w:rPr>
                <w:iCs/>
              </w:rPr>
            </w:rPrChange>
          </w:rPr>
          <w:lastRenderedPageBreak/>
          <w:t>Now,</w:t>
        </w:r>
      </w:ins>
      <w:ins w:id="734" w:author="Microsoft account" w:date="2023-06-24T18:00:00Z">
        <w:r w:rsidR="009621AC">
          <w:rPr>
            <w:rFonts w:ascii="Georgia" w:hAnsi="Georgia"/>
          </w:rPr>
          <w:t xml:space="preserve"> I</w:t>
        </w:r>
      </w:ins>
      <w:ins w:id="735" w:author="Microsoft account" w:date="2023-06-01T16:15:00Z">
        <w:r w:rsidRPr="00F03A04">
          <w:rPr>
            <w:rFonts w:ascii="Georgia" w:hAnsi="Georgia"/>
            <w:rPrChange w:id="736" w:author="Microsoft account" w:date="2023-06-01T16:43:00Z">
              <w:rPr>
                <w:iCs/>
              </w:rPr>
            </w:rPrChange>
          </w:rPr>
          <w:t xml:space="preserve"> examine</w:t>
        </w:r>
      </w:ins>
      <w:ins w:id="737" w:author="Microsoft account" w:date="2023-06-24T18:00:00Z">
        <w:r w:rsidR="009621AC">
          <w:rPr>
            <w:rFonts w:ascii="Georgia" w:hAnsi="Georgia"/>
          </w:rPr>
          <w:t xml:space="preserve">d </w:t>
        </w:r>
      </w:ins>
      <w:ins w:id="738" w:author="Microsoft account" w:date="2023-06-01T16:15:00Z">
        <w:r w:rsidRPr="00F03A04">
          <w:rPr>
            <w:rFonts w:ascii="Georgia" w:hAnsi="Georgia"/>
            <w:rPrChange w:id="739" w:author="Microsoft account" w:date="2023-06-01T16:43:00Z">
              <w:rPr>
                <w:iCs/>
              </w:rPr>
            </w:rPrChange>
          </w:rPr>
          <w:t>the average lead time and average manufacturing costs for all products of the company.</w:t>
        </w:r>
      </w:ins>
    </w:p>
    <w:p w:rsidR="00CD7925" w:rsidRPr="006215FB" w:rsidRDefault="00CD7925">
      <w:pPr>
        <w:rPr>
          <w:ins w:id="740" w:author="Microsoft account" w:date="2023-06-01T16:15:00Z"/>
          <w:rFonts w:ascii="Georgia" w:hAnsi="Georgia"/>
          <w:rPrChange w:id="741" w:author="Microsoft account" w:date="2023-06-01T16:31:00Z">
            <w:rPr>
              <w:ins w:id="742" w:author="Microsoft account" w:date="2023-06-01T16:15:00Z"/>
            </w:rPr>
          </w:rPrChange>
        </w:rPr>
      </w:pPr>
    </w:p>
    <w:p w:rsidR="00CD7925" w:rsidRPr="006215FB" w:rsidRDefault="00CD7925">
      <w:pPr>
        <w:jc w:val="center"/>
        <w:rPr>
          <w:ins w:id="743" w:author="Microsoft account" w:date="2023-06-01T16:16:00Z"/>
          <w:rFonts w:ascii="Georgia" w:hAnsi="Georgia"/>
          <w:rPrChange w:id="744" w:author="Microsoft account" w:date="2023-06-01T16:31:00Z">
            <w:rPr>
              <w:ins w:id="745" w:author="Microsoft account" w:date="2023-06-01T16:16:00Z"/>
            </w:rPr>
          </w:rPrChange>
        </w:rPr>
        <w:pPrChange w:id="746" w:author="Microsoft account" w:date="2023-06-01T16:16:00Z">
          <w:pPr/>
        </w:pPrChange>
      </w:pPr>
      <w:ins w:id="747" w:author="Microsoft account" w:date="2023-06-01T16:16:00Z">
        <w:r w:rsidRPr="006215FB">
          <w:rPr>
            <w:rFonts w:ascii="Georgia" w:hAnsi="Georgia"/>
            <w:noProof/>
            <w:rPrChange w:id="748" w:author="Microsoft account" w:date="2023-06-01T16:31:00Z">
              <w:rPr>
                <w:noProof/>
              </w:rPr>
            </w:rPrChange>
          </w:rPr>
          <w:drawing>
            <wp:inline distT="0" distB="0" distL="0" distR="0">
              <wp:extent cx="4286848" cy="1047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verage lead time and Average Manufacturing Costs.PNG"/>
                      <pic:cNvPicPr/>
                    </pic:nvPicPr>
                    <pic:blipFill>
                      <a:blip r:embed="rId15">
                        <a:extLst>
                          <a:ext uri="{28A0092B-C50C-407E-A947-70E740481C1C}">
                            <a14:useLocalDpi xmlns:a14="http://schemas.microsoft.com/office/drawing/2010/main" val="0"/>
                          </a:ext>
                        </a:extLst>
                      </a:blip>
                      <a:stretch>
                        <a:fillRect/>
                      </a:stretch>
                    </pic:blipFill>
                    <pic:spPr>
                      <a:xfrm>
                        <a:off x="0" y="0"/>
                        <a:ext cx="4286848" cy="1047896"/>
                      </a:xfrm>
                      <a:prstGeom prst="rect">
                        <a:avLst/>
                      </a:prstGeom>
                    </pic:spPr>
                  </pic:pic>
                </a:graphicData>
              </a:graphic>
            </wp:inline>
          </w:drawing>
        </w:r>
      </w:ins>
    </w:p>
    <w:p w:rsidR="00CD7925" w:rsidRPr="006215FB" w:rsidRDefault="00CD7925">
      <w:pPr>
        <w:rPr>
          <w:ins w:id="749" w:author="Microsoft account" w:date="2023-06-01T16:16:00Z"/>
          <w:rFonts w:ascii="Georgia" w:hAnsi="Georgia"/>
          <w:rPrChange w:id="750" w:author="Microsoft account" w:date="2023-06-01T16:31:00Z">
            <w:rPr>
              <w:ins w:id="751" w:author="Microsoft account" w:date="2023-06-01T16:16:00Z"/>
            </w:rPr>
          </w:rPrChange>
        </w:rPr>
      </w:pPr>
    </w:p>
    <w:p w:rsidR="00F03A04" w:rsidRDefault="00F03A04">
      <w:pPr>
        <w:jc w:val="center"/>
        <w:rPr>
          <w:ins w:id="752" w:author="Microsoft account" w:date="2023-06-01T16:43:00Z"/>
          <w:rFonts w:ascii="Georgia" w:hAnsi="Georgia"/>
        </w:rPr>
        <w:pPrChange w:id="753" w:author="Microsoft account" w:date="2023-06-01T16:16:00Z">
          <w:pPr/>
        </w:pPrChange>
      </w:pPr>
    </w:p>
    <w:p w:rsidR="00F03A04" w:rsidRDefault="00F03A04">
      <w:pPr>
        <w:jc w:val="center"/>
        <w:rPr>
          <w:ins w:id="754" w:author="Microsoft account" w:date="2023-06-01T16:43:00Z"/>
          <w:rFonts w:ascii="Georgia" w:hAnsi="Georgia"/>
        </w:rPr>
        <w:pPrChange w:id="755" w:author="Microsoft account" w:date="2023-06-01T16:16:00Z">
          <w:pPr/>
        </w:pPrChange>
      </w:pPr>
    </w:p>
    <w:p w:rsidR="00F03A04" w:rsidRDefault="00F03A04">
      <w:pPr>
        <w:jc w:val="center"/>
        <w:rPr>
          <w:ins w:id="756" w:author="Microsoft account" w:date="2023-06-01T16:44:00Z"/>
          <w:rFonts w:ascii="Georgia" w:hAnsi="Georgia"/>
          <w:b/>
          <w:sz w:val="24"/>
        </w:rPr>
        <w:pPrChange w:id="757" w:author="Microsoft account" w:date="2023-06-01T16:16:00Z">
          <w:pPr/>
        </w:pPrChange>
      </w:pPr>
    </w:p>
    <w:p w:rsidR="00A36EF0" w:rsidRDefault="00A36EF0">
      <w:pPr>
        <w:jc w:val="center"/>
        <w:rPr>
          <w:ins w:id="758" w:author="Microsoft account" w:date="2023-06-01T16:49:00Z"/>
          <w:rFonts w:ascii="Georgia" w:hAnsi="Georgia"/>
          <w:b/>
          <w:sz w:val="24"/>
        </w:rPr>
        <w:pPrChange w:id="759" w:author="Microsoft account" w:date="2023-06-01T16:16:00Z">
          <w:pPr/>
        </w:pPrChange>
      </w:pPr>
    </w:p>
    <w:p w:rsidR="00A36EF0" w:rsidRDefault="00A36EF0">
      <w:pPr>
        <w:jc w:val="center"/>
        <w:rPr>
          <w:ins w:id="760" w:author="Microsoft account" w:date="2023-06-01T16:49:00Z"/>
          <w:rFonts w:ascii="Georgia" w:hAnsi="Georgia"/>
          <w:b/>
          <w:sz w:val="24"/>
        </w:rPr>
        <w:pPrChange w:id="761" w:author="Microsoft account" w:date="2023-06-01T16:16:00Z">
          <w:pPr/>
        </w:pPrChange>
      </w:pPr>
    </w:p>
    <w:p w:rsidR="00A36EF0" w:rsidRDefault="00A36EF0">
      <w:pPr>
        <w:jc w:val="center"/>
        <w:rPr>
          <w:ins w:id="762" w:author="Microsoft account" w:date="2023-06-01T16:49:00Z"/>
          <w:rFonts w:ascii="Georgia" w:hAnsi="Georgia"/>
          <w:b/>
          <w:sz w:val="24"/>
        </w:rPr>
        <w:pPrChange w:id="763" w:author="Microsoft account" w:date="2023-06-01T16:16:00Z">
          <w:pPr/>
        </w:pPrChange>
      </w:pPr>
    </w:p>
    <w:p w:rsidR="00A36EF0" w:rsidRDefault="00A36EF0">
      <w:pPr>
        <w:jc w:val="center"/>
        <w:rPr>
          <w:ins w:id="764" w:author="Microsoft account" w:date="2023-06-01T16:49:00Z"/>
          <w:rFonts w:ascii="Georgia" w:hAnsi="Georgia"/>
          <w:b/>
          <w:sz w:val="24"/>
        </w:rPr>
        <w:pPrChange w:id="765" w:author="Microsoft account" w:date="2023-06-01T16:16:00Z">
          <w:pPr/>
        </w:pPrChange>
      </w:pPr>
    </w:p>
    <w:p w:rsidR="00A36EF0" w:rsidRDefault="00A36EF0">
      <w:pPr>
        <w:jc w:val="center"/>
        <w:rPr>
          <w:ins w:id="766" w:author="Microsoft account" w:date="2023-06-01T16:49:00Z"/>
          <w:rFonts w:ascii="Georgia" w:hAnsi="Georgia"/>
          <w:b/>
          <w:sz w:val="24"/>
        </w:rPr>
        <w:pPrChange w:id="767" w:author="Microsoft account" w:date="2023-06-01T16:16:00Z">
          <w:pPr/>
        </w:pPrChange>
      </w:pPr>
    </w:p>
    <w:p w:rsidR="00A36EF0" w:rsidRDefault="00A36EF0">
      <w:pPr>
        <w:jc w:val="center"/>
        <w:rPr>
          <w:ins w:id="768" w:author="Microsoft account" w:date="2023-06-01T16:49:00Z"/>
          <w:rFonts w:ascii="Georgia" w:hAnsi="Georgia"/>
          <w:b/>
          <w:sz w:val="24"/>
        </w:rPr>
        <w:pPrChange w:id="769" w:author="Microsoft account" w:date="2023-06-01T16:16:00Z">
          <w:pPr/>
        </w:pPrChange>
      </w:pPr>
    </w:p>
    <w:p w:rsidR="00A36EF0" w:rsidRDefault="00A36EF0">
      <w:pPr>
        <w:jc w:val="center"/>
        <w:rPr>
          <w:ins w:id="770" w:author="Microsoft account" w:date="2023-06-01T16:49:00Z"/>
          <w:rFonts w:ascii="Georgia" w:hAnsi="Georgia"/>
          <w:b/>
          <w:sz w:val="24"/>
        </w:rPr>
        <w:pPrChange w:id="771" w:author="Microsoft account" w:date="2023-06-01T16:16:00Z">
          <w:pPr/>
        </w:pPrChange>
      </w:pPr>
    </w:p>
    <w:p w:rsidR="00A36EF0" w:rsidRDefault="00A36EF0">
      <w:pPr>
        <w:jc w:val="center"/>
        <w:rPr>
          <w:ins w:id="772" w:author="Microsoft account" w:date="2023-06-01T16:49:00Z"/>
          <w:rFonts w:ascii="Georgia" w:hAnsi="Georgia"/>
          <w:b/>
          <w:sz w:val="24"/>
        </w:rPr>
        <w:pPrChange w:id="773" w:author="Microsoft account" w:date="2023-06-01T16:16:00Z">
          <w:pPr/>
        </w:pPrChange>
      </w:pPr>
    </w:p>
    <w:p w:rsidR="00A36EF0" w:rsidRDefault="00A36EF0">
      <w:pPr>
        <w:jc w:val="center"/>
        <w:rPr>
          <w:ins w:id="774" w:author="Microsoft account" w:date="2023-06-01T16:49:00Z"/>
          <w:rFonts w:ascii="Georgia" w:hAnsi="Georgia"/>
          <w:b/>
          <w:sz w:val="24"/>
        </w:rPr>
        <w:pPrChange w:id="775" w:author="Microsoft account" w:date="2023-06-01T16:16:00Z">
          <w:pPr/>
        </w:pPrChange>
      </w:pPr>
    </w:p>
    <w:p w:rsidR="00A36EF0" w:rsidRDefault="00A36EF0">
      <w:pPr>
        <w:jc w:val="center"/>
        <w:rPr>
          <w:ins w:id="776" w:author="Microsoft account" w:date="2023-06-01T16:49:00Z"/>
          <w:rFonts w:ascii="Georgia" w:hAnsi="Georgia"/>
          <w:b/>
          <w:sz w:val="24"/>
        </w:rPr>
        <w:pPrChange w:id="777" w:author="Microsoft account" w:date="2023-06-01T16:16:00Z">
          <w:pPr/>
        </w:pPrChange>
      </w:pPr>
    </w:p>
    <w:p w:rsidR="00A36EF0" w:rsidRDefault="00A36EF0">
      <w:pPr>
        <w:jc w:val="center"/>
        <w:rPr>
          <w:ins w:id="778" w:author="Microsoft account" w:date="2023-06-01T16:49:00Z"/>
          <w:rFonts w:ascii="Georgia" w:hAnsi="Georgia"/>
          <w:b/>
          <w:sz w:val="24"/>
        </w:rPr>
        <w:pPrChange w:id="779" w:author="Microsoft account" w:date="2023-06-01T16:16:00Z">
          <w:pPr/>
        </w:pPrChange>
      </w:pPr>
    </w:p>
    <w:p w:rsidR="00A36EF0" w:rsidRDefault="00A36EF0">
      <w:pPr>
        <w:jc w:val="center"/>
        <w:rPr>
          <w:ins w:id="780" w:author="Microsoft account" w:date="2023-06-01T16:49:00Z"/>
          <w:rFonts w:ascii="Georgia" w:hAnsi="Georgia"/>
          <w:b/>
          <w:sz w:val="24"/>
        </w:rPr>
        <w:pPrChange w:id="781" w:author="Microsoft account" w:date="2023-06-01T16:16:00Z">
          <w:pPr/>
        </w:pPrChange>
      </w:pPr>
    </w:p>
    <w:p w:rsidR="00A36EF0" w:rsidRDefault="00A36EF0">
      <w:pPr>
        <w:jc w:val="center"/>
        <w:rPr>
          <w:ins w:id="782" w:author="Microsoft account" w:date="2023-06-01T16:49:00Z"/>
          <w:rFonts w:ascii="Georgia" w:hAnsi="Georgia"/>
          <w:b/>
          <w:sz w:val="24"/>
        </w:rPr>
        <w:pPrChange w:id="783" w:author="Microsoft account" w:date="2023-06-01T16:16:00Z">
          <w:pPr/>
        </w:pPrChange>
      </w:pPr>
    </w:p>
    <w:p w:rsidR="00A36EF0" w:rsidRDefault="00A36EF0">
      <w:pPr>
        <w:jc w:val="center"/>
        <w:rPr>
          <w:ins w:id="784" w:author="Microsoft account" w:date="2023-06-01T16:49:00Z"/>
          <w:rFonts w:ascii="Georgia" w:hAnsi="Georgia"/>
          <w:b/>
          <w:sz w:val="24"/>
        </w:rPr>
        <w:pPrChange w:id="785" w:author="Microsoft account" w:date="2023-06-01T16:16:00Z">
          <w:pPr/>
        </w:pPrChange>
      </w:pPr>
    </w:p>
    <w:p w:rsidR="00A36EF0" w:rsidRDefault="00A36EF0">
      <w:pPr>
        <w:jc w:val="center"/>
        <w:rPr>
          <w:ins w:id="786" w:author="Microsoft account" w:date="2023-06-01T16:49:00Z"/>
          <w:rFonts w:ascii="Georgia" w:hAnsi="Georgia"/>
          <w:b/>
          <w:sz w:val="24"/>
        </w:rPr>
        <w:pPrChange w:id="787" w:author="Microsoft account" w:date="2023-06-01T16:16:00Z">
          <w:pPr/>
        </w:pPrChange>
      </w:pPr>
    </w:p>
    <w:p w:rsidR="00A36EF0" w:rsidRDefault="00A36EF0">
      <w:pPr>
        <w:jc w:val="center"/>
        <w:rPr>
          <w:ins w:id="788" w:author="Microsoft account" w:date="2023-06-01T16:49:00Z"/>
          <w:rFonts w:ascii="Georgia" w:hAnsi="Georgia"/>
          <w:b/>
          <w:sz w:val="24"/>
        </w:rPr>
        <w:pPrChange w:id="789" w:author="Microsoft account" w:date="2023-06-01T16:16:00Z">
          <w:pPr/>
        </w:pPrChange>
      </w:pPr>
    </w:p>
    <w:p w:rsidR="006E0049" w:rsidRDefault="006E0049">
      <w:pPr>
        <w:jc w:val="center"/>
        <w:rPr>
          <w:ins w:id="790" w:author="Microsoft account" w:date="2023-06-01T16:49:00Z"/>
          <w:rFonts w:ascii="Georgia" w:hAnsi="Georgia"/>
          <w:b/>
          <w:sz w:val="24"/>
        </w:rPr>
        <w:pPrChange w:id="791" w:author="Microsoft account" w:date="2023-06-01T17:02:00Z">
          <w:pPr/>
        </w:pPrChange>
      </w:pPr>
    </w:p>
    <w:p w:rsidR="006E0049" w:rsidRDefault="006E0049">
      <w:pPr>
        <w:jc w:val="center"/>
        <w:rPr>
          <w:ins w:id="792" w:author="Microsoft account" w:date="2023-06-01T17:06:00Z"/>
          <w:rFonts w:ascii="Georgia" w:hAnsi="Georgia"/>
          <w:b/>
          <w:sz w:val="24"/>
        </w:rPr>
        <w:pPrChange w:id="793" w:author="Microsoft account" w:date="2023-06-01T17:02:00Z">
          <w:pPr/>
        </w:pPrChange>
      </w:pPr>
    </w:p>
    <w:p w:rsidR="00CD7925" w:rsidRPr="006E0049" w:rsidRDefault="00CD7925">
      <w:pPr>
        <w:jc w:val="center"/>
        <w:rPr>
          <w:ins w:id="794" w:author="Microsoft account" w:date="2023-06-01T16:16:00Z"/>
          <w:rFonts w:ascii="Georgia" w:hAnsi="Georgia"/>
          <w:b/>
          <w:sz w:val="24"/>
          <w:rPrChange w:id="795" w:author="Microsoft account" w:date="2023-06-01T17:06:00Z">
            <w:rPr>
              <w:ins w:id="796" w:author="Microsoft account" w:date="2023-06-01T16:16:00Z"/>
            </w:rPr>
          </w:rPrChange>
        </w:rPr>
        <w:pPrChange w:id="797" w:author="Microsoft account" w:date="2023-06-01T17:06:00Z">
          <w:pPr/>
        </w:pPrChange>
      </w:pPr>
      <w:ins w:id="798" w:author="Microsoft account" w:date="2023-06-01T16:16:00Z">
        <w:r w:rsidRPr="00F03A04">
          <w:rPr>
            <w:rFonts w:ascii="Georgia" w:hAnsi="Georgia"/>
            <w:b/>
            <w:sz w:val="24"/>
            <w:rPrChange w:id="799" w:author="Microsoft account" w:date="2023-06-01T16:43:00Z">
              <w:rPr/>
            </w:rPrChange>
          </w:rPr>
          <w:lastRenderedPageBreak/>
          <w:t>Analyzing SKUs</w:t>
        </w:r>
      </w:ins>
    </w:p>
    <w:p w:rsidR="00F03A04" w:rsidRDefault="00CD7925">
      <w:pPr>
        <w:jc w:val="both"/>
        <w:rPr>
          <w:ins w:id="800" w:author="Microsoft account" w:date="2023-06-01T16:44:00Z"/>
          <w:rFonts w:ascii="Georgia" w:hAnsi="Georgia"/>
        </w:rPr>
        <w:pPrChange w:id="801" w:author="Microsoft account" w:date="2023-06-01T16:49:00Z">
          <w:pPr/>
        </w:pPrChange>
      </w:pPr>
      <w:ins w:id="802" w:author="Microsoft account" w:date="2023-06-01T16:16:00Z">
        <w:r w:rsidRPr="006215FB">
          <w:rPr>
            <w:rFonts w:ascii="Georgia" w:hAnsi="Georgia"/>
            <w:rPrChange w:id="803" w:author="Microsoft account" w:date="2023-06-01T16:31:00Z">
              <w:rPr/>
            </w:rPrChange>
          </w:rPr>
          <w:t>In the dataset, there is a column labeled as SKUs, which stands for Stock Keeping Units. SKUs are unique codes assigned to products to facilitate inventory management and tracking. They serve as a means to identify and differentiate individual items, ensuring accurate monitoring of stock levels. For instance, in a toy store with a diverse range of toys, each toy would be assigned a unique SKU as a secret number known only to the store, enabling efficient inventory control.</w:t>
        </w:r>
      </w:ins>
    </w:p>
    <w:p w:rsidR="00F03A04" w:rsidRDefault="00F03A04">
      <w:pPr>
        <w:rPr>
          <w:ins w:id="804" w:author="Microsoft account" w:date="2023-06-01T16:44:00Z"/>
          <w:rFonts w:ascii="Georgia" w:hAnsi="Georgia"/>
        </w:rPr>
      </w:pPr>
    </w:p>
    <w:p w:rsidR="00CD7925" w:rsidRPr="00F03A04" w:rsidRDefault="009621AC">
      <w:pPr>
        <w:pStyle w:val="ListParagraph"/>
        <w:numPr>
          <w:ilvl w:val="0"/>
          <w:numId w:val="6"/>
        </w:numPr>
        <w:rPr>
          <w:ins w:id="805" w:author="Microsoft account" w:date="2023-06-01T16:17:00Z"/>
          <w:rFonts w:ascii="Georgia" w:hAnsi="Georgia"/>
          <w:rPrChange w:id="806" w:author="Microsoft account" w:date="2023-06-01T16:45:00Z">
            <w:rPr>
              <w:ins w:id="807" w:author="Microsoft account" w:date="2023-06-01T16:17:00Z"/>
            </w:rPr>
          </w:rPrChange>
        </w:rPr>
        <w:pPrChange w:id="808" w:author="Microsoft account" w:date="2023-06-01T16:16:00Z">
          <w:pPr/>
        </w:pPrChange>
      </w:pPr>
      <w:ins w:id="809" w:author="Microsoft account" w:date="2023-06-01T16:17:00Z">
        <w:r>
          <w:rPr>
            <w:rFonts w:ascii="Georgia" w:hAnsi="Georgia"/>
            <w:rPrChange w:id="810" w:author="Microsoft account" w:date="2023-06-01T16:44:00Z">
              <w:rPr>
                <w:rFonts w:ascii="Georgia" w:hAnsi="Georgia"/>
                <w:iCs/>
              </w:rPr>
            </w:rPrChange>
          </w:rPr>
          <w:t xml:space="preserve">Now, I </w:t>
        </w:r>
        <w:r w:rsidR="00CD7925" w:rsidRPr="00F03A04">
          <w:rPr>
            <w:rFonts w:ascii="Georgia" w:hAnsi="Georgia"/>
            <w:rPrChange w:id="811" w:author="Microsoft account" w:date="2023-06-01T16:44:00Z">
              <w:rPr>
                <w:iCs/>
              </w:rPr>
            </w:rPrChange>
          </w:rPr>
          <w:t>analyze</w:t>
        </w:r>
      </w:ins>
      <w:ins w:id="812" w:author="Microsoft account" w:date="2023-06-24T18:00:00Z">
        <w:r>
          <w:rPr>
            <w:rFonts w:ascii="Georgia" w:hAnsi="Georgia"/>
          </w:rPr>
          <w:t>d</w:t>
        </w:r>
      </w:ins>
      <w:ins w:id="813" w:author="Microsoft account" w:date="2023-06-01T16:17:00Z">
        <w:r w:rsidR="00CD7925" w:rsidRPr="00F03A04">
          <w:rPr>
            <w:rFonts w:ascii="Georgia" w:hAnsi="Georgia"/>
            <w:rPrChange w:id="814" w:author="Microsoft account" w:date="2023-06-01T16:44:00Z">
              <w:rPr>
                <w:iCs/>
              </w:rPr>
            </w:rPrChange>
          </w:rPr>
          <w:t xml:space="preserve"> the revenue generated by each SKU.</w:t>
        </w:r>
      </w:ins>
    </w:p>
    <w:p w:rsidR="00CD7925" w:rsidRPr="006215FB" w:rsidRDefault="00CD7925">
      <w:pPr>
        <w:jc w:val="center"/>
        <w:rPr>
          <w:ins w:id="815" w:author="Microsoft account" w:date="2023-06-01T16:17:00Z"/>
          <w:rFonts w:ascii="Georgia" w:hAnsi="Georgia"/>
          <w:rPrChange w:id="816" w:author="Microsoft account" w:date="2023-06-01T16:31:00Z">
            <w:rPr>
              <w:ins w:id="817" w:author="Microsoft account" w:date="2023-06-01T16:17:00Z"/>
            </w:rPr>
          </w:rPrChange>
        </w:rPr>
        <w:pPrChange w:id="818" w:author="Microsoft account" w:date="2023-06-01T16:45:00Z">
          <w:pPr/>
        </w:pPrChange>
      </w:pPr>
      <w:ins w:id="819" w:author="Microsoft account" w:date="2023-06-01T16:17:00Z">
        <w:r w:rsidRPr="006215FB">
          <w:rPr>
            <w:rFonts w:ascii="Georgia" w:hAnsi="Georgia"/>
            <w:noProof/>
            <w:rPrChange w:id="820" w:author="Microsoft account" w:date="2023-06-01T16:31:00Z">
              <w:rPr>
                <w:noProof/>
              </w:rPr>
            </w:rPrChange>
          </w:rPr>
          <w:drawing>
            <wp:inline distT="0" distB="0" distL="0" distR="0">
              <wp:extent cx="3152775" cy="1943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enue by SKU.PNG"/>
                      <pic:cNvPicPr/>
                    </pic:nvPicPr>
                    <pic:blipFill rotWithShape="1">
                      <a:blip r:embed="rId16">
                        <a:extLst>
                          <a:ext uri="{28A0092B-C50C-407E-A947-70E740481C1C}">
                            <a14:useLocalDpi xmlns:a14="http://schemas.microsoft.com/office/drawing/2010/main" val="0"/>
                          </a:ext>
                        </a:extLst>
                      </a:blip>
                      <a:srcRect t="56962"/>
                      <a:stretch/>
                    </pic:blipFill>
                    <pic:spPr bwMode="auto">
                      <a:xfrm>
                        <a:off x="0" y="0"/>
                        <a:ext cx="3153215" cy="1943371"/>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21" w:author="Microsoft account" w:date="2023-06-01T16:18:00Z"/>
          <w:rFonts w:ascii="Georgia" w:hAnsi="Georgia"/>
          <w:rPrChange w:id="822" w:author="Microsoft account" w:date="2023-06-01T16:31:00Z">
            <w:rPr>
              <w:ins w:id="823" w:author="Microsoft account" w:date="2023-06-01T16:18:00Z"/>
            </w:rPr>
          </w:rPrChange>
        </w:rPr>
        <w:pPrChange w:id="824" w:author="Microsoft account" w:date="2023-06-01T16:18:00Z">
          <w:pPr/>
        </w:pPrChange>
      </w:pPr>
      <w:ins w:id="825" w:author="Microsoft account" w:date="2023-06-01T16:17:00Z">
        <w:r w:rsidRPr="006215FB">
          <w:rPr>
            <w:rFonts w:ascii="Georgia" w:hAnsi="Georgia"/>
            <w:noProof/>
            <w:rPrChange w:id="826" w:author="Microsoft account" w:date="2023-06-01T16:31:00Z">
              <w:rPr>
                <w:noProof/>
              </w:rPr>
            </w:rPrChange>
          </w:rPr>
          <w:drawing>
            <wp:inline distT="0" distB="0" distL="0" distR="0" wp14:anchorId="05349FEB" wp14:editId="4498E8C3">
              <wp:extent cx="5260133" cy="3252302"/>
              <wp:effectExtent l="0" t="0" r="17145" b="57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ins>
    </w:p>
    <w:p w:rsidR="00A36EF0" w:rsidRDefault="00A36EF0">
      <w:pPr>
        <w:rPr>
          <w:ins w:id="827" w:author="Microsoft account" w:date="2023-06-01T16:49:00Z"/>
          <w:rFonts w:ascii="Georgia" w:hAnsi="Georgia"/>
        </w:rPr>
      </w:pPr>
    </w:p>
    <w:p w:rsidR="00A36EF0" w:rsidRDefault="00CD7925">
      <w:pPr>
        <w:rPr>
          <w:ins w:id="828" w:author="Microsoft account" w:date="2023-06-01T16:44:00Z"/>
          <w:rFonts w:ascii="Georgia" w:hAnsi="Georgia"/>
        </w:rPr>
      </w:pPr>
      <w:ins w:id="829" w:author="Microsoft account" w:date="2023-06-01T16:18:00Z">
        <w:r w:rsidRPr="006215FB">
          <w:rPr>
            <w:rFonts w:ascii="Georgia" w:hAnsi="Georgia"/>
            <w:rPrChange w:id="830" w:author="Microsoft account" w:date="2023-06-01T16:31:00Z">
              <w:rPr/>
            </w:rPrChange>
          </w:rPr>
          <w:t>Another column in the dataset is labeled as Stock levels. Stock levels indicate the quantity of products available in a store or busin</w:t>
        </w:r>
        <w:r w:rsidR="00A36EF0">
          <w:rPr>
            <w:rFonts w:ascii="Georgia" w:hAnsi="Georgia"/>
          </w:rPr>
          <w:t>ess's inventory at a given time</w:t>
        </w:r>
      </w:ins>
    </w:p>
    <w:p w:rsidR="00F03A04" w:rsidRDefault="00F03A04">
      <w:pPr>
        <w:rPr>
          <w:ins w:id="831" w:author="Microsoft account" w:date="2023-06-01T16:44:00Z"/>
          <w:rFonts w:ascii="Georgia" w:hAnsi="Georgia"/>
        </w:rPr>
      </w:pPr>
    </w:p>
    <w:p w:rsidR="00F03A04" w:rsidRPr="00F03A04" w:rsidRDefault="00CD7925">
      <w:pPr>
        <w:pStyle w:val="ListParagraph"/>
        <w:numPr>
          <w:ilvl w:val="0"/>
          <w:numId w:val="6"/>
        </w:numPr>
        <w:rPr>
          <w:ins w:id="832" w:author="Microsoft account" w:date="2023-06-01T16:45:00Z"/>
          <w:rFonts w:ascii="Georgia" w:hAnsi="Georgia"/>
          <w:rPrChange w:id="833" w:author="Microsoft account" w:date="2023-06-01T16:45:00Z">
            <w:rPr>
              <w:ins w:id="834" w:author="Microsoft account" w:date="2023-06-01T16:45:00Z"/>
              <w:noProof/>
            </w:rPr>
          </w:rPrChange>
        </w:rPr>
        <w:pPrChange w:id="835" w:author="Microsoft account" w:date="2023-06-01T16:45:00Z">
          <w:pPr/>
        </w:pPrChange>
      </w:pPr>
      <w:ins w:id="836" w:author="Microsoft account" w:date="2023-06-01T16:18:00Z">
        <w:r w:rsidRPr="00F03A04">
          <w:rPr>
            <w:rFonts w:ascii="Georgia" w:hAnsi="Georgia"/>
            <w:rPrChange w:id="837" w:author="Microsoft account" w:date="2023-06-01T16:44:00Z">
              <w:rPr>
                <w:iCs/>
              </w:rPr>
            </w:rPrChange>
          </w:rPr>
          <w:lastRenderedPageBreak/>
          <w:t xml:space="preserve">Now, </w:t>
        </w:r>
      </w:ins>
      <w:ins w:id="838" w:author="Microsoft account" w:date="2023-06-24T18:01:00Z">
        <w:r w:rsidR="009621AC">
          <w:rPr>
            <w:rFonts w:ascii="Georgia" w:hAnsi="Georgia"/>
          </w:rPr>
          <w:t>I</w:t>
        </w:r>
      </w:ins>
      <w:ins w:id="839" w:author="Microsoft account" w:date="2023-06-01T16:18:00Z">
        <w:r w:rsidRPr="00F03A04">
          <w:rPr>
            <w:rFonts w:ascii="Georgia" w:hAnsi="Georgia"/>
            <w:rPrChange w:id="840" w:author="Microsoft account" w:date="2023-06-01T16:44:00Z">
              <w:rPr>
                <w:iCs/>
              </w:rPr>
            </w:rPrChange>
          </w:rPr>
          <w:t xml:space="preserve"> examine</w:t>
        </w:r>
      </w:ins>
      <w:ins w:id="841" w:author="Microsoft account" w:date="2023-06-24T18:01:00Z">
        <w:r w:rsidR="009621AC">
          <w:rPr>
            <w:rFonts w:ascii="Georgia" w:hAnsi="Georgia"/>
          </w:rPr>
          <w:t>d</w:t>
        </w:r>
      </w:ins>
      <w:ins w:id="842" w:author="Microsoft account" w:date="2023-06-01T16:18:00Z">
        <w:r w:rsidRPr="00F03A04">
          <w:rPr>
            <w:rFonts w:ascii="Georgia" w:hAnsi="Georgia"/>
            <w:rPrChange w:id="843" w:author="Microsoft account" w:date="2023-06-01T16:44:00Z">
              <w:rPr>
                <w:iCs/>
              </w:rPr>
            </w:rPrChange>
          </w:rPr>
          <w:t xml:space="preserve"> the stock levels of each SKU.</w:t>
        </w:r>
        <w:r w:rsidRPr="00F03A04">
          <w:rPr>
            <w:rFonts w:ascii="Georgia" w:hAnsi="Georgia"/>
            <w:rPrChange w:id="844" w:author="Microsoft account" w:date="2023-06-01T16:45:00Z">
              <w:rPr>
                <w:iCs/>
              </w:rPr>
            </w:rPrChange>
          </w:rPr>
          <w:br/>
        </w:r>
      </w:ins>
    </w:p>
    <w:p w:rsidR="00CD7925" w:rsidRPr="006215FB" w:rsidRDefault="00CD7925">
      <w:pPr>
        <w:jc w:val="center"/>
        <w:rPr>
          <w:ins w:id="845" w:author="Microsoft account" w:date="2023-06-01T16:19:00Z"/>
          <w:rFonts w:ascii="Georgia" w:hAnsi="Georgia"/>
          <w:rPrChange w:id="846" w:author="Microsoft account" w:date="2023-06-01T16:31:00Z">
            <w:rPr>
              <w:ins w:id="847" w:author="Microsoft account" w:date="2023-06-01T16:19:00Z"/>
            </w:rPr>
          </w:rPrChange>
        </w:rPr>
        <w:pPrChange w:id="848" w:author="Microsoft account" w:date="2023-06-01T16:45:00Z">
          <w:pPr/>
        </w:pPrChange>
      </w:pPr>
      <w:ins w:id="849" w:author="Microsoft account" w:date="2023-06-01T16:18:00Z">
        <w:r w:rsidRPr="006215FB">
          <w:rPr>
            <w:rFonts w:ascii="Georgia" w:hAnsi="Georgia"/>
            <w:noProof/>
            <w:rPrChange w:id="850" w:author="Microsoft account" w:date="2023-06-01T16:31:00Z">
              <w:rPr>
                <w:noProof/>
              </w:rPr>
            </w:rPrChange>
          </w:rPr>
          <w:drawing>
            <wp:inline distT="0" distB="0" distL="0" distR="0">
              <wp:extent cx="3181350" cy="1857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ck level by SKU.PNG"/>
                      <pic:cNvPicPr/>
                    </pic:nvPicPr>
                    <pic:blipFill rotWithShape="1">
                      <a:blip r:embed="rId18">
                        <a:extLst>
                          <a:ext uri="{28A0092B-C50C-407E-A947-70E740481C1C}">
                            <a14:useLocalDpi xmlns:a14="http://schemas.microsoft.com/office/drawing/2010/main" val="0"/>
                          </a:ext>
                        </a:extLst>
                      </a:blip>
                      <a:srcRect t="58599"/>
                      <a:stretch/>
                    </pic:blipFill>
                    <pic:spPr bwMode="auto">
                      <a:xfrm>
                        <a:off x="0" y="0"/>
                        <a:ext cx="3181794" cy="1857634"/>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51" w:author="Microsoft account" w:date="2023-06-01T16:19:00Z"/>
          <w:rFonts w:ascii="Georgia" w:hAnsi="Georgia"/>
          <w:rPrChange w:id="852" w:author="Microsoft account" w:date="2023-06-01T16:31:00Z">
            <w:rPr>
              <w:ins w:id="853" w:author="Microsoft account" w:date="2023-06-01T16:19:00Z"/>
            </w:rPr>
          </w:rPrChange>
        </w:rPr>
        <w:pPrChange w:id="854" w:author="Microsoft account" w:date="2023-06-01T16:19:00Z">
          <w:pPr/>
        </w:pPrChange>
      </w:pPr>
      <w:ins w:id="855" w:author="Microsoft account" w:date="2023-06-01T16:19:00Z">
        <w:r w:rsidRPr="006215FB">
          <w:rPr>
            <w:rFonts w:ascii="Georgia" w:hAnsi="Georgia"/>
            <w:noProof/>
            <w:rPrChange w:id="856" w:author="Microsoft account" w:date="2023-06-01T16:31:00Z">
              <w:rPr>
                <w:noProof/>
              </w:rPr>
            </w:rPrChange>
          </w:rPr>
          <w:drawing>
            <wp:inline distT="0" distB="0" distL="0" distR="0" wp14:anchorId="441D43EC" wp14:editId="5D8B9B58">
              <wp:extent cx="4571999" cy="2743200"/>
              <wp:effectExtent l="0" t="0" r="635"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ins>
    </w:p>
    <w:p w:rsidR="00CD7925" w:rsidRDefault="00CD7925">
      <w:pPr>
        <w:rPr>
          <w:ins w:id="857" w:author="Microsoft account" w:date="2023-06-01T16:45:00Z"/>
          <w:rFonts w:ascii="Georgia" w:hAnsi="Georgia"/>
        </w:rPr>
      </w:pPr>
    </w:p>
    <w:p w:rsidR="00F03A04" w:rsidRDefault="00F03A04">
      <w:pPr>
        <w:rPr>
          <w:ins w:id="858" w:author="Microsoft account" w:date="2023-06-01T16:45:00Z"/>
          <w:rFonts w:ascii="Georgia" w:hAnsi="Georgia"/>
        </w:rPr>
      </w:pPr>
    </w:p>
    <w:p w:rsidR="00F03A04" w:rsidRDefault="00F03A04">
      <w:pPr>
        <w:rPr>
          <w:ins w:id="859" w:author="Microsoft account" w:date="2023-06-01T16:45:00Z"/>
          <w:rFonts w:ascii="Georgia" w:hAnsi="Georgia"/>
        </w:rPr>
      </w:pPr>
    </w:p>
    <w:p w:rsidR="00F03A04" w:rsidRDefault="00F03A04">
      <w:pPr>
        <w:rPr>
          <w:ins w:id="860" w:author="Microsoft account" w:date="2023-06-01T16:45:00Z"/>
          <w:rFonts w:ascii="Georgia" w:hAnsi="Georgia"/>
        </w:rPr>
      </w:pPr>
    </w:p>
    <w:p w:rsidR="00F03A04" w:rsidRDefault="00F03A04">
      <w:pPr>
        <w:rPr>
          <w:ins w:id="861" w:author="Microsoft account" w:date="2023-06-01T16:45:00Z"/>
          <w:rFonts w:ascii="Georgia" w:hAnsi="Georgia"/>
        </w:rPr>
      </w:pPr>
    </w:p>
    <w:p w:rsidR="00F03A04" w:rsidRDefault="00F03A04">
      <w:pPr>
        <w:rPr>
          <w:ins w:id="862" w:author="Microsoft account" w:date="2023-06-01T16:45:00Z"/>
          <w:rFonts w:ascii="Georgia" w:hAnsi="Georgia"/>
        </w:rPr>
      </w:pPr>
    </w:p>
    <w:p w:rsidR="00F03A04" w:rsidRDefault="00F03A04">
      <w:pPr>
        <w:rPr>
          <w:ins w:id="863" w:author="Microsoft account" w:date="2023-06-01T16:45:00Z"/>
          <w:rFonts w:ascii="Georgia" w:hAnsi="Georgia"/>
        </w:rPr>
      </w:pPr>
    </w:p>
    <w:p w:rsidR="00F03A04" w:rsidRDefault="00F03A04">
      <w:pPr>
        <w:rPr>
          <w:ins w:id="864" w:author="Microsoft account" w:date="2023-06-01T17:06:00Z"/>
          <w:rFonts w:ascii="Georgia" w:hAnsi="Georgia"/>
        </w:rPr>
      </w:pPr>
    </w:p>
    <w:p w:rsidR="006E0049" w:rsidRDefault="006E0049">
      <w:pPr>
        <w:rPr>
          <w:ins w:id="865" w:author="Microsoft account" w:date="2023-06-01T17:02:00Z"/>
          <w:rFonts w:ascii="Georgia" w:hAnsi="Georgia"/>
        </w:rPr>
      </w:pPr>
    </w:p>
    <w:p w:rsidR="00E935FD" w:rsidRDefault="00E935FD">
      <w:pPr>
        <w:rPr>
          <w:ins w:id="866" w:author="Microsoft account" w:date="2023-06-01T16:45:00Z"/>
          <w:rFonts w:ascii="Georgia" w:hAnsi="Georgia"/>
        </w:rPr>
      </w:pPr>
    </w:p>
    <w:p w:rsidR="00A36EF0" w:rsidRPr="006215FB" w:rsidRDefault="00A36EF0">
      <w:pPr>
        <w:rPr>
          <w:ins w:id="867" w:author="Microsoft account" w:date="2023-06-01T16:20:00Z"/>
          <w:rFonts w:ascii="Georgia" w:hAnsi="Georgia"/>
          <w:rPrChange w:id="868" w:author="Microsoft account" w:date="2023-06-01T16:31:00Z">
            <w:rPr>
              <w:ins w:id="869" w:author="Microsoft account" w:date="2023-06-01T16:20:00Z"/>
            </w:rPr>
          </w:rPrChange>
        </w:rPr>
      </w:pPr>
    </w:p>
    <w:p w:rsidR="00F03A04" w:rsidRPr="00F03A04" w:rsidRDefault="00CD7925">
      <w:pPr>
        <w:pStyle w:val="ListParagraph"/>
        <w:numPr>
          <w:ilvl w:val="0"/>
          <w:numId w:val="6"/>
        </w:numPr>
        <w:rPr>
          <w:ins w:id="870" w:author="Microsoft account" w:date="2023-06-01T16:45:00Z"/>
          <w:rFonts w:ascii="Georgia" w:hAnsi="Georgia"/>
          <w:rPrChange w:id="871" w:author="Microsoft account" w:date="2023-06-01T16:45:00Z">
            <w:rPr>
              <w:ins w:id="872" w:author="Microsoft account" w:date="2023-06-01T16:45:00Z"/>
              <w:noProof/>
            </w:rPr>
          </w:rPrChange>
        </w:rPr>
        <w:pPrChange w:id="873" w:author="Microsoft account" w:date="2023-06-01T16:45:00Z">
          <w:pPr/>
        </w:pPrChange>
      </w:pPr>
      <w:ins w:id="874" w:author="Microsoft account" w:date="2023-06-01T16:20:00Z">
        <w:r w:rsidRPr="00F03A04">
          <w:rPr>
            <w:rFonts w:ascii="Georgia" w:hAnsi="Georgia"/>
            <w:rPrChange w:id="875" w:author="Microsoft account" w:date="2023-06-01T16:45:00Z">
              <w:rPr>
                <w:iCs/>
              </w:rPr>
            </w:rPrChange>
          </w:rPr>
          <w:lastRenderedPageBreak/>
          <w:t xml:space="preserve">Now, </w:t>
        </w:r>
      </w:ins>
      <w:ins w:id="876" w:author="Microsoft account" w:date="2023-06-24T18:01:00Z">
        <w:r w:rsidR="009621AC">
          <w:rPr>
            <w:rFonts w:ascii="Georgia" w:hAnsi="Georgia"/>
          </w:rPr>
          <w:t>I</w:t>
        </w:r>
      </w:ins>
      <w:ins w:id="877" w:author="Microsoft account" w:date="2023-06-01T16:20:00Z">
        <w:r w:rsidRPr="00F03A04">
          <w:rPr>
            <w:rFonts w:ascii="Georgia" w:hAnsi="Georgia"/>
            <w:rPrChange w:id="878" w:author="Microsoft account" w:date="2023-06-01T16:45:00Z">
              <w:rPr>
                <w:iCs/>
              </w:rPr>
            </w:rPrChange>
          </w:rPr>
          <w:t xml:space="preserve"> analyze</w:t>
        </w:r>
      </w:ins>
      <w:ins w:id="879" w:author="Microsoft account" w:date="2023-06-24T18:01:00Z">
        <w:r w:rsidR="009621AC">
          <w:rPr>
            <w:rFonts w:ascii="Georgia" w:hAnsi="Georgia"/>
          </w:rPr>
          <w:t>d</w:t>
        </w:r>
      </w:ins>
      <w:ins w:id="880" w:author="Microsoft account" w:date="2023-06-01T16:20:00Z">
        <w:r w:rsidRPr="00F03A04">
          <w:rPr>
            <w:rFonts w:ascii="Georgia" w:hAnsi="Georgia"/>
            <w:rPrChange w:id="881" w:author="Microsoft account" w:date="2023-06-01T16:45:00Z">
              <w:rPr>
                <w:iCs/>
              </w:rPr>
            </w:rPrChange>
          </w:rPr>
          <w:t xml:space="preserve"> the order quantity of each SKU.</w:t>
        </w:r>
      </w:ins>
    </w:p>
    <w:p w:rsidR="00CD7925" w:rsidRPr="006215FB" w:rsidRDefault="00CD7925">
      <w:pPr>
        <w:jc w:val="center"/>
        <w:rPr>
          <w:ins w:id="882" w:author="Microsoft account" w:date="2023-06-01T16:20:00Z"/>
          <w:rFonts w:ascii="Georgia" w:hAnsi="Georgia"/>
          <w:rPrChange w:id="883" w:author="Microsoft account" w:date="2023-06-01T16:31:00Z">
            <w:rPr>
              <w:ins w:id="884" w:author="Microsoft account" w:date="2023-06-01T16:20:00Z"/>
            </w:rPr>
          </w:rPrChange>
        </w:rPr>
        <w:pPrChange w:id="885" w:author="Microsoft account" w:date="2023-06-01T16:20:00Z">
          <w:pPr/>
        </w:pPrChange>
      </w:pPr>
      <w:ins w:id="886" w:author="Microsoft account" w:date="2023-06-01T16:20:00Z">
        <w:r w:rsidRPr="006215FB">
          <w:rPr>
            <w:rFonts w:ascii="Georgia" w:hAnsi="Georgia"/>
            <w:noProof/>
            <w:rPrChange w:id="887" w:author="Microsoft account" w:date="2023-06-01T16:31:00Z">
              <w:rPr>
                <w:noProof/>
              </w:rPr>
            </w:rPrChange>
          </w:rPr>
          <w:drawing>
            <wp:inline distT="0" distB="0" distL="0" distR="0">
              <wp:extent cx="3190875" cy="1895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rder level by SKU.PNG"/>
                      <pic:cNvPicPr/>
                    </pic:nvPicPr>
                    <pic:blipFill rotWithShape="1">
                      <a:blip r:embed="rId20">
                        <a:extLst>
                          <a:ext uri="{28A0092B-C50C-407E-A947-70E740481C1C}">
                            <a14:useLocalDpi xmlns:a14="http://schemas.microsoft.com/office/drawing/2010/main" val="0"/>
                          </a:ext>
                        </a:extLst>
                      </a:blip>
                      <a:srcRect t="57659"/>
                      <a:stretch/>
                    </pic:blipFill>
                    <pic:spPr bwMode="auto">
                      <a:xfrm>
                        <a:off x="0" y="0"/>
                        <a:ext cx="3191320" cy="1895740"/>
                      </a:xfrm>
                      <a:prstGeom prst="rect">
                        <a:avLst/>
                      </a:prstGeom>
                      <a:ln>
                        <a:noFill/>
                      </a:ln>
                      <a:extLst>
                        <a:ext uri="{53640926-AAD7-44D8-BBD7-CCE9431645EC}">
                          <a14:shadowObscured xmlns:a14="http://schemas.microsoft.com/office/drawing/2010/main"/>
                        </a:ext>
                      </a:extLst>
                    </pic:spPr>
                  </pic:pic>
                </a:graphicData>
              </a:graphic>
            </wp:inline>
          </w:drawing>
        </w:r>
      </w:ins>
    </w:p>
    <w:p w:rsidR="00CD7925" w:rsidRPr="006215FB" w:rsidRDefault="00CD7925">
      <w:pPr>
        <w:jc w:val="center"/>
        <w:rPr>
          <w:ins w:id="888" w:author="Microsoft account" w:date="2023-06-01T16:20:00Z"/>
          <w:rFonts w:ascii="Georgia" w:hAnsi="Georgia"/>
          <w:rPrChange w:id="889" w:author="Microsoft account" w:date="2023-06-01T16:31:00Z">
            <w:rPr>
              <w:ins w:id="890" w:author="Microsoft account" w:date="2023-06-01T16:20:00Z"/>
            </w:rPr>
          </w:rPrChange>
        </w:rPr>
        <w:pPrChange w:id="891" w:author="Microsoft account" w:date="2023-06-01T16:20:00Z">
          <w:pPr/>
        </w:pPrChange>
      </w:pPr>
      <w:ins w:id="892" w:author="Microsoft account" w:date="2023-06-01T16:20:00Z">
        <w:r w:rsidRPr="006215FB">
          <w:rPr>
            <w:rFonts w:ascii="Georgia" w:hAnsi="Georgia"/>
            <w:noProof/>
            <w:rPrChange w:id="893" w:author="Microsoft account" w:date="2023-06-01T16:31:00Z">
              <w:rPr>
                <w:noProof/>
              </w:rPr>
            </w:rPrChange>
          </w:rPr>
          <w:drawing>
            <wp:inline distT="0" distB="0" distL="0" distR="0" wp14:anchorId="20CC260D" wp14:editId="4D854CF5">
              <wp:extent cx="4939393" cy="3155108"/>
              <wp:effectExtent l="0" t="0" r="1397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ins>
    </w:p>
    <w:p w:rsidR="00CD7925" w:rsidRPr="006215FB" w:rsidRDefault="00CD7925">
      <w:pPr>
        <w:rPr>
          <w:ins w:id="894" w:author="Microsoft account" w:date="2023-06-01T16:20:00Z"/>
          <w:rFonts w:ascii="Georgia" w:hAnsi="Georgia"/>
          <w:rPrChange w:id="895" w:author="Microsoft account" w:date="2023-06-01T16:31:00Z">
            <w:rPr>
              <w:ins w:id="896" w:author="Microsoft account" w:date="2023-06-01T16:20:00Z"/>
            </w:rPr>
          </w:rPrChange>
        </w:rPr>
      </w:pPr>
    </w:p>
    <w:p w:rsidR="00F03A04" w:rsidRDefault="00F03A04">
      <w:pPr>
        <w:jc w:val="center"/>
        <w:rPr>
          <w:ins w:id="897" w:author="Microsoft account" w:date="2023-06-01T16:46:00Z"/>
          <w:rFonts w:ascii="Georgia" w:hAnsi="Georgia"/>
          <w:b/>
          <w:sz w:val="24"/>
        </w:rPr>
        <w:pPrChange w:id="898" w:author="Microsoft account" w:date="2023-06-01T16:20:00Z">
          <w:pPr/>
        </w:pPrChange>
      </w:pPr>
    </w:p>
    <w:p w:rsidR="00F03A04" w:rsidRDefault="00F03A04">
      <w:pPr>
        <w:jc w:val="center"/>
        <w:rPr>
          <w:ins w:id="899" w:author="Microsoft account" w:date="2023-06-01T16:46:00Z"/>
          <w:rFonts w:ascii="Georgia" w:hAnsi="Georgia"/>
          <w:b/>
          <w:sz w:val="24"/>
        </w:rPr>
        <w:pPrChange w:id="900" w:author="Microsoft account" w:date="2023-06-01T16:20:00Z">
          <w:pPr/>
        </w:pPrChange>
      </w:pPr>
    </w:p>
    <w:p w:rsidR="00F03A04" w:rsidRDefault="00F03A04">
      <w:pPr>
        <w:jc w:val="center"/>
        <w:rPr>
          <w:ins w:id="901" w:author="Microsoft account" w:date="2023-06-01T16:46:00Z"/>
          <w:rFonts w:ascii="Georgia" w:hAnsi="Georgia"/>
          <w:b/>
          <w:sz w:val="24"/>
        </w:rPr>
        <w:pPrChange w:id="902" w:author="Microsoft account" w:date="2023-06-01T16:20:00Z">
          <w:pPr/>
        </w:pPrChange>
      </w:pPr>
    </w:p>
    <w:p w:rsidR="00F03A04" w:rsidRDefault="00F03A04">
      <w:pPr>
        <w:jc w:val="center"/>
        <w:rPr>
          <w:ins w:id="903" w:author="Microsoft account" w:date="2023-06-01T16:46:00Z"/>
          <w:rFonts w:ascii="Georgia" w:hAnsi="Georgia"/>
          <w:b/>
          <w:sz w:val="24"/>
        </w:rPr>
        <w:pPrChange w:id="904" w:author="Microsoft account" w:date="2023-06-01T16:20:00Z">
          <w:pPr/>
        </w:pPrChange>
      </w:pPr>
    </w:p>
    <w:p w:rsidR="00F03A04" w:rsidRDefault="00F03A04">
      <w:pPr>
        <w:jc w:val="center"/>
        <w:rPr>
          <w:ins w:id="905" w:author="Microsoft account" w:date="2023-06-01T16:46:00Z"/>
          <w:rFonts w:ascii="Georgia" w:hAnsi="Georgia"/>
          <w:b/>
          <w:sz w:val="24"/>
        </w:rPr>
        <w:pPrChange w:id="906" w:author="Microsoft account" w:date="2023-06-01T16:20:00Z">
          <w:pPr/>
        </w:pPrChange>
      </w:pPr>
    </w:p>
    <w:p w:rsidR="00F03A04" w:rsidRDefault="00F03A04">
      <w:pPr>
        <w:jc w:val="center"/>
        <w:rPr>
          <w:ins w:id="907" w:author="Microsoft account" w:date="2023-06-01T16:46:00Z"/>
          <w:rFonts w:ascii="Georgia" w:hAnsi="Georgia"/>
          <w:b/>
          <w:sz w:val="24"/>
        </w:rPr>
        <w:pPrChange w:id="908" w:author="Microsoft account" w:date="2023-06-01T16:20:00Z">
          <w:pPr/>
        </w:pPrChange>
      </w:pPr>
    </w:p>
    <w:p w:rsidR="006E0049" w:rsidRDefault="006E0049">
      <w:pPr>
        <w:jc w:val="center"/>
        <w:rPr>
          <w:ins w:id="909" w:author="Microsoft account" w:date="2023-06-01T16:46:00Z"/>
          <w:rFonts w:ascii="Georgia" w:hAnsi="Georgia"/>
          <w:b/>
          <w:sz w:val="24"/>
        </w:rPr>
        <w:pPrChange w:id="910" w:author="Microsoft account" w:date="2023-06-01T16:20:00Z">
          <w:pPr/>
        </w:pPrChange>
      </w:pPr>
    </w:p>
    <w:p w:rsidR="006E0049" w:rsidRDefault="006E0049">
      <w:pPr>
        <w:jc w:val="center"/>
        <w:rPr>
          <w:ins w:id="911" w:author="Microsoft account" w:date="2023-06-01T17:06:00Z"/>
          <w:rFonts w:ascii="Georgia" w:hAnsi="Georgia"/>
          <w:b/>
          <w:sz w:val="24"/>
        </w:rPr>
        <w:pPrChange w:id="912" w:author="Microsoft account" w:date="2023-06-01T16:20:00Z">
          <w:pPr/>
        </w:pPrChange>
      </w:pPr>
    </w:p>
    <w:p w:rsidR="00CD7925" w:rsidRPr="006E0049" w:rsidRDefault="00CD7925">
      <w:pPr>
        <w:jc w:val="center"/>
        <w:rPr>
          <w:ins w:id="913" w:author="Microsoft account" w:date="2023-06-01T16:20:00Z"/>
          <w:rFonts w:ascii="Georgia" w:hAnsi="Georgia"/>
          <w:b/>
          <w:sz w:val="24"/>
          <w:rPrChange w:id="914" w:author="Microsoft account" w:date="2023-06-01T17:07:00Z">
            <w:rPr>
              <w:ins w:id="915" w:author="Microsoft account" w:date="2023-06-01T16:20:00Z"/>
            </w:rPr>
          </w:rPrChange>
        </w:rPr>
        <w:pPrChange w:id="916" w:author="Microsoft account" w:date="2023-06-01T17:07:00Z">
          <w:pPr/>
        </w:pPrChange>
      </w:pPr>
      <w:ins w:id="917" w:author="Microsoft account" w:date="2023-06-01T16:20:00Z">
        <w:r w:rsidRPr="00F03A04">
          <w:rPr>
            <w:rFonts w:ascii="Georgia" w:hAnsi="Georgia"/>
            <w:b/>
            <w:sz w:val="24"/>
            <w:rPrChange w:id="918" w:author="Microsoft account" w:date="2023-06-01T16:45:00Z">
              <w:rPr/>
            </w:rPrChange>
          </w:rPr>
          <w:lastRenderedPageBreak/>
          <w:t>Cost Analysis</w:t>
        </w:r>
      </w:ins>
    </w:p>
    <w:p w:rsidR="00CD7925" w:rsidRPr="00F03A04" w:rsidRDefault="00CD7925">
      <w:pPr>
        <w:pStyle w:val="ListParagraph"/>
        <w:numPr>
          <w:ilvl w:val="0"/>
          <w:numId w:val="7"/>
        </w:numPr>
        <w:rPr>
          <w:ins w:id="919" w:author="Microsoft account" w:date="2023-06-01T16:21:00Z"/>
          <w:rFonts w:ascii="Georgia" w:hAnsi="Georgia"/>
          <w:rPrChange w:id="920" w:author="Microsoft account" w:date="2023-06-01T16:46:00Z">
            <w:rPr>
              <w:ins w:id="921" w:author="Microsoft account" w:date="2023-06-01T16:21:00Z"/>
            </w:rPr>
          </w:rPrChange>
        </w:rPr>
        <w:pPrChange w:id="922" w:author="Microsoft account" w:date="2023-06-01T16:46:00Z">
          <w:pPr/>
        </w:pPrChange>
      </w:pPr>
      <w:ins w:id="923" w:author="Microsoft account" w:date="2023-06-01T16:21:00Z">
        <w:r w:rsidRPr="00F03A04">
          <w:rPr>
            <w:rFonts w:ascii="Georgia" w:hAnsi="Georgia"/>
            <w:rPrChange w:id="924" w:author="Microsoft account" w:date="2023-06-01T16:46:00Z">
              <w:rPr>
                <w:iCs/>
              </w:rPr>
            </w:rPrChange>
          </w:rPr>
          <w:t xml:space="preserve">Now, </w:t>
        </w:r>
      </w:ins>
      <w:ins w:id="925" w:author="Microsoft account" w:date="2023-06-24T18:01:00Z">
        <w:r w:rsidR="009621AC">
          <w:rPr>
            <w:rFonts w:ascii="Georgia" w:hAnsi="Georgia"/>
          </w:rPr>
          <w:t>I</w:t>
        </w:r>
      </w:ins>
      <w:ins w:id="926" w:author="Microsoft account" w:date="2023-06-01T16:21:00Z">
        <w:r w:rsidRPr="00F03A04">
          <w:rPr>
            <w:rFonts w:ascii="Georgia" w:hAnsi="Georgia"/>
            <w:rPrChange w:id="927" w:author="Microsoft account" w:date="2023-06-01T16:46:00Z">
              <w:rPr>
                <w:iCs/>
              </w:rPr>
            </w:rPrChange>
          </w:rPr>
          <w:t xml:space="preserve"> analyze</w:t>
        </w:r>
      </w:ins>
      <w:ins w:id="928" w:author="Microsoft account" w:date="2023-06-24T18:01:00Z">
        <w:r w:rsidR="009621AC">
          <w:rPr>
            <w:rFonts w:ascii="Georgia" w:hAnsi="Georgia"/>
          </w:rPr>
          <w:t>d</w:t>
        </w:r>
      </w:ins>
      <w:ins w:id="929" w:author="Microsoft account" w:date="2023-06-01T16:21:00Z">
        <w:r w:rsidRPr="00F03A04">
          <w:rPr>
            <w:rFonts w:ascii="Georgia" w:hAnsi="Georgia"/>
            <w:rPrChange w:id="930" w:author="Microsoft account" w:date="2023-06-01T16:46:00Z">
              <w:rPr>
                <w:iCs/>
              </w:rPr>
            </w:rPrChange>
          </w:rPr>
          <w:t xml:space="preserve"> the shipping costs associated with different carriers.</w:t>
        </w:r>
      </w:ins>
    </w:p>
    <w:p w:rsidR="00CD7925" w:rsidRPr="006215FB" w:rsidRDefault="00CD7925">
      <w:pPr>
        <w:rPr>
          <w:ins w:id="931" w:author="Microsoft account" w:date="2023-06-01T16:21:00Z"/>
          <w:rFonts w:ascii="Georgia" w:hAnsi="Georgia"/>
          <w:rPrChange w:id="932" w:author="Microsoft account" w:date="2023-06-01T16:31:00Z">
            <w:rPr>
              <w:ins w:id="933" w:author="Microsoft account" w:date="2023-06-01T16:21:00Z"/>
            </w:rPr>
          </w:rPrChange>
        </w:rPr>
      </w:pPr>
    </w:p>
    <w:p w:rsidR="00CD7925" w:rsidRPr="006215FB" w:rsidRDefault="00CD7925">
      <w:pPr>
        <w:jc w:val="center"/>
        <w:rPr>
          <w:ins w:id="934" w:author="Microsoft account" w:date="2023-06-01T16:21:00Z"/>
          <w:rFonts w:ascii="Georgia" w:hAnsi="Georgia"/>
          <w:rPrChange w:id="935" w:author="Microsoft account" w:date="2023-06-01T16:31:00Z">
            <w:rPr>
              <w:ins w:id="936" w:author="Microsoft account" w:date="2023-06-01T16:21:00Z"/>
            </w:rPr>
          </w:rPrChange>
        </w:rPr>
        <w:pPrChange w:id="937" w:author="Microsoft account" w:date="2023-06-01T16:46:00Z">
          <w:pPr/>
        </w:pPrChange>
      </w:pPr>
      <w:ins w:id="938" w:author="Microsoft account" w:date="2023-06-01T16:21:00Z">
        <w:r w:rsidRPr="006215FB">
          <w:rPr>
            <w:rFonts w:ascii="Georgia" w:hAnsi="Georgia"/>
            <w:noProof/>
            <w:rPrChange w:id="939" w:author="Microsoft account" w:date="2023-06-01T16:31:00Z">
              <w:rPr>
                <w:noProof/>
              </w:rPr>
            </w:rPrChange>
          </w:rPr>
          <w:drawing>
            <wp:inline distT="0" distB="0" distL="0" distR="0">
              <wp:extent cx="2924583" cy="93358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hipping cost by carrier.PNG"/>
                      <pic:cNvPicPr/>
                    </pic:nvPicPr>
                    <pic:blipFill>
                      <a:blip r:embed="rId22">
                        <a:extLst>
                          <a:ext uri="{28A0092B-C50C-407E-A947-70E740481C1C}">
                            <a14:useLocalDpi xmlns:a14="http://schemas.microsoft.com/office/drawing/2010/main" val="0"/>
                          </a:ext>
                        </a:extLst>
                      </a:blip>
                      <a:stretch>
                        <a:fillRect/>
                      </a:stretch>
                    </pic:blipFill>
                    <pic:spPr>
                      <a:xfrm>
                        <a:off x="0" y="0"/>
                        <a:ext cx="2924583" cy="933580"/>
                      </a:xfrm>
                      <a:prstGeom prst="rect">
                        <a:avLst/>
                      </a:prstGeom>
                    </pic:spPr>
                  </pic:pic>
                </a:graphicData>
              </a:graphic>
            </wp:inline>
          </w:drawing>
        </w:r>
      </w:ins>
    </w:p>
    <w:p w:rsidR="00CD7925" w:rsidRPr="006215FB" w:rsidRDefault="00CD7925">
      <w:pPr>
        <w:jc w:val="center"/>
        <w:rPr>
          <w:ins w:id="940" w:author="Microsoft account" w:date="2023-06-01T16:21:00Z"/>
          <w:rFonts w:ascii="Georgia" w:hAnsi="Georgia"/>
          <w:rPrChange w:id="941" w:author="Microsoft account" w:date="2023-06-01T16:31:00Z">
            <w:rPr>
              <w:ins w:id="942" w:author="Microsoft account" w:date="2023-06-01T16:21:00Z"/>
            </w:rPr>
          </w:rPrChange>
        </w:rPr>
        <w:pPrChange w:id="943" w:author="Microsoft account" w:date="2023-06-01T16:21:00Z">
          <w:pPr/>
        </w:pPrChange>
      </w:pPr>
      <w:ins w:id="944" w:author="Microsoft account" w:date="2023-06-01T16:21:00Z">
        <w:r w:rsidRPr="006215FB">
          <w:rPr>
            <w:rFonts w:ascii="Georgia" w:hAnsi="Georgia"/>
            <w:noProof/>
            <w:rPrChange w:id="945" w:author="Microsoft account" w:date="2023-06-01T16:31:00Z">
              <w:rPr>
                <w:noProof/>
              </w:rPr>
            </w:rPrChange>
          </w:rPr>
          <w:drawing>
            <wp:inline distT="0" distB="0" distL="0" distR="0" wp14:anchorId="2292B0EF" wp14:editId="75BF0257">
              <wp:extent cx="4572000" cy="27432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ins>
    </w:p>
    <w:p w:rsidR="00CD7925" w:rsidRPr="006215FB" w:rsidRDefault="00CD7925">
      <w:pPr>
        <w:rPr>
          <w:ins w:id="946" w:author="Microsoft account" w:date="2023-06-01T16:21:00Z"/>
          <w:rFonts w:ascii="Georgia" w:hAnsi="Georgia"/>
          <w:rPrChange w:id="947" w:author="Microsoft account" w:date="2023-06-01T16:31:00Z">
            <w:rPr>
              <w:ins w:id="948" w:author="Microsoft account" w:date="2023-06-01T16:21:00Z"/>
            </w:rPr>
          </w:rPrChange>
        </w:rPr>
      </w:pPr>
    </w:p>
    <w:p w:rsidR="00CD7925" w:rsidRPr="006215FB" w:rsidRDefault="00CD7925">
      <w:pPr>
        <w:rPr>
          <w:ins w:id="949" w:author="Microsoft account" w:date="2023-06-01T16:22:00Z"/>
          <w:rFonts w:ascii="Georgia" w:hAnsi="Georgia"/>
          <w:rPrChange w:id="950" w:author="Microsoft account" w:date="2023-06-01T16:31:00Z">
            <w:rPr>
              <w:ins w:id="951" w:author="Microsoft account" w:date="2023-06-01T16:22:00Z"/>
            </w:rPr>
          </w:rPrChange>
        </w:rPr>
      </w:pPr>
      <w:ins w:id="952" w:author="Microsoft account" w:date="2023-06-01T16:22:00Z">
        <w:r w:rsidRPr="006215FB">
          <w:rPr>
            <w:rFonts w:ascii="Georgia" w:hAnsi="Georgia"/>
            <w:rPrChange w:id="953" w:author="Microsoft account" w:date="2023-06-01T16:31:00Z">
              <w:rPr/>
            </w:rPrChange>
          </w:rPr>
          <w:t>The above visualizations revealed that Carrier B contributes significantly to the company's revenue. However, it is also the most expensive carrier among the three options.</w:t>
        </w:r>
      </w:ins>
    </w:p>
    <w:p w:rsidR="00CD7925" w:rsidRPr="006215FB" w:rsidRDefault="00CD7925">
      <w:pPr>
        <w:rPr>
          <w:ins w:id="954" w:author="Microsoft account" w:date="2023-06-01T16:22:00Z"/>
          <w:rFonts w:ascii="Georgia" w:hAnsi="Georgia"/>
          <w:rPrChange w:id="955" w:author="Microsoft account" w:date="2023-06-01T16:31:00Z">
            <w:rPr>
              <w:ins w:id="956" w:author="Microsoft account" w:date="2023-06-01T16:22:00Z"/>
            </w:rPr>
          </w:rPrChange>
        </w:rPr>
      </w:pPr>
    </w:p>
    <w:p w:rsidR="00F03A04" w:rsidRDefault="00F03A04">
      <w:pPr>
        <w:rPr>
          <w:ins w:id="957" w:author="Microsoft account" w:date="2023-06-01T16:46:00Z"/>
          <w:rFonts w:ascii="Georgia" w:hAnsi="Georgia"/>
        </w:rPr>
      </w:pPr>
    </w:p>
    <w:p w:rsidR="00F03A04" w:rsidRDefault="00F03A04">
      <w:pPr>
        <w:rPr>
          <w:ins w:id="958" w:author="Microsoft account" w:date="2023-06-01T16:46:00Z"/>
          <w:rFonts w:ascii="Georgia" w:hAnsi="Georgia"/>
        </w:rPr>
      </w:pPr>
    </w:p>
    <w:p w:rsidR="00F03A04" w:rsidRDefault="00F03A04">
      <w:pPr>
        <w:rPr>
          <w:ins w:id="959" w:author="Microsoft account" w:date="2023-06-01T16:46:00Z"/>
          <w:rFonts w:ascii="Georgia" w:hAnsi="Georgia"/>
        </w:rPr>
      </w:pPr>
    </w:p>
    <w:p w:rsidR="00F03A04" w:rsidRDefault="00F03A04">
      <w:pPr>
        <w:rPr>
          <w:ins w:id="960" w:author="Microsoft account" w:date="2023-06-01T16:46:00Z"/>
          <w:rFonts w:ascii="Georgia" w:hAnsi="Georgia"/>
        </w:rPr>
      </w:pPr>
    </w:p>
    <w:p w:rsidR="00F03A04" w:rsidRDefault="00F03A04">
      <w:pPr>
        <w:rPr>
          <w:ins w:id="961" w:author="Microsoft account" w:date="2023-06-01T16:46:00Z"/>
          <w:rFonts w:ascii="Georgia" w:hAnsi="Georgia"/>
        </w:rPr>
      </w:pPr>
    </w:p>
    <w:p w:rsidR="00F03A04" w:rsidRDefault="00F03A04">
      <w:pPr>
        <w:rPr>
          <w:ins w:id="962" w:author="Microsoft account" w:date="2023-06-01T16:46:00Z"/>
          <w:rFonts w:ascii="Georgia" w:hAnsi="Georgia"/>
        </w:rPr>
      </w:pPr>
    </w:p>
    <w:p w:rsidR="00F03A04" w:rsidRDefault="00F03A04">
      <w:pPr>
        <w:rPr>
          <w:ins w:id="963" w:author="Microsoft account" w:date="2023-06-01T17:07:00Z"/>
          <w:rFonts w:ascii="Georgia" w:hAnsi="Georgia"/>
        </w:rPr>
      </w:pPr>
    </w:p>
    <w:p w:rsidR="006E0049" w:rsidRDefault="006E0049">
      <w:pPr>
        <w:rPr>
          <w:ins w:id="964" w:author="Microsoft account" w:date="2023-06-01T16:46:00Z"/>
          <w:rFonts w:ascii="Georgia" w:hAnsi="Georgia"/>
        </w:rPr>
      </w:pPr>
    </w:p>
    <w:p w:rsidR="00F03A04" w:rsidRDefault="00F03A04">
      <w:pPr>
        <w:rPr>
          <w:ins w:id="965" w:author="Microsoft account" w:date="2023-06-01T16:46:00Z"/>
          <w:rFonts w:ascii="Georgia" w:hAnsi="Georgia"/>
        </w:rPr>
      </w:pPr>
    </w:p>
    <w:p w:rsidR="00CD7925" w:rsidRPr="00F03A04" w:rsidRDefault="00CD7925">
      <w:pPr>
        <w:pStyle w:val="ListParagraph"/>
        <w:numPr>
          <w:ilvl w:val="0"/>
          <w:numId w:val="7"/>
        </w:numPr>
        <w:rPr>
          <w:ins w:id="966" w:author="Microsoft account" w:date="2023-06-01T16:24:00Z"/>
          <w:rFonts w:ascii="Georgia" w:hAnsi="Georgia"/>
          <w:rPrChange w:id="967" w:author="Microsoft account" w:date="2023-06-01T16:46:00Z">
            <w:rPr>
              <w:ins w:id="968" w:author="Microsoft account" w:date="2023-06-01T16:24:00Z"/>
            </w:rPr>
          </w:rPrChange>
        </w:rPr>
        <w:pPrChange w:id="969" w:author="Microsoft account" w:date="2023-06-01T16:46:00Z">
          <w:pPr/>
        </w:pPrChange>
      </w:pPr>
      <w:ins w:id="970" w:author="Microsoft account" w:date="2023-06-01T16:23:00Z">
        <w:r w:rsidRPr="00F03A04">
          <w:rPr>
            <w:rFonts w:ascii="Georgia" w:hAnsi="Georgia"/>
            <w:rPrChange w:id="971" w:author="Microsoft account" w:date="2023-06-01T16:46:00Z">
              <w:rPr>
                <w:iCs/>
              </w:rPr>
            </w:rPrChange>
          </w:rPr>
          <w:lastRenderedPageBreak/>
          <w:t xml:space="preserve">Now, </w:t>
        </w:r>
      </w:ins>
      <w:ins w:id="972" w:author="Microsoft account" w:date="2023-06-24T18:01:00Z">
        <w:r w:rsidR="009621AC">
          <w:rPr>
            <w:rFonts w:ascii="Georgia" w:hAnsi="Georgia"/>
          </w:rPr>
          <w:t>I</w:t>
        </w:r>
      </w:ins>
      <w:ins w:id="973" w:author="Microsoft account" w:date="2023-06-01T16:23:00Z">
        <w:r w:rsidRPr="00F03A04">
          <w:rPr>
            <w:rFonts w:ascii="Georgia" w:hAnsi="Georgia"/>
            <w:rPrChange w:id="974" w:author="Microsoft account" w:date="2023-06-01T16:46:00Z">
              <w:rPr>
                <w:iCs/>
              </w:rPr>
            </w:rPrChange>
          </w:rPr>
          <w:t xml:space="preserve"> examine</w:t>
        </w:r>
      </w:ins>
      <w:ins w:id="975" w:author="Microsoft account" w:date="2023-06-24T18:02:00Z">
        <w:r w:rsidR="009621AC">
          <w:rPr>
            <w:rFonts w:ascii="Georgia" w:hAnsi="Georgia"/>
          </w:rPr>
          <w:t>d</w:t>
        </w:r>
      </w:ins>
      <w:ins w:id="976" w:author="Microsoft account" w:date="2023-06-01T16:23:00Z">
        <w:r w:rsidRPr="00F03A04">
          <w:rPr>
            <w:rFonts w:ascii="Georgia" w:hAnsi="Georgia"/>
            <w:rPrChange w:id="977" w:author="Microsoft account" w:date="2023-06-01T16:46:00Z">
              <w:rPr>
                <w:iCs/>
              </w:rPr>
            </w:rPrChange>
          </w:rPr>
          <w:t xml:space="preserve"> the distribution of costs by transportation mode.</w:t>
        </w:r>
      </w:ins>
    </w:p>
    <w:p w:rsidR="00CD7925" w:rsidRPr="006215FB" w:rsidRDefault="00CD7925">
      <w:pPr>
        <w:rPr>
          <w:ins w:id="978" w:author="Microsoft account" w:date="2023-06-01T16:24:00Z"/>
          <w:rFonts w:ascii="Georgia" w:hAnsi="Georgia"/>
          <w:rPrChange w:id="979" w:author="Microsoft account" w:date="2023-06-01T16:31:00Z">
            <w:rPr>
              <w:ins w:id="980" w:author="Microsoft account" w:date="2023-06-01T16:24:00Z"/>
            </w:rPr>
          </w:rPrChange>
        </w:rPr>
      </w:pPr>
    </w:p>
    <w:p w:rsidR="00CD7925" w:rsidRPr="006215FB" w:rsidRDefault="00CD7925">
      <w:pPr>
        <w:jc w:val="center"/>
        <w:rPr>
          <w:ins w:id="981" w:author="Microsoft account" w:date="2023-06-01T16:23:00Z"/>
          <w:rFonts w:ascii="Georgia" w:hAnsi="Georgia"/>
          <w:rPrChange w:id="982" w:author="Microsoft account" w:date="2023-06-01T16:31:00Z">
            <w:rPr>
              <w:ins w:id="983" w:author="Microsoft account" w:date="2023-06-01T16:23:00Z"/>
            </w:rPr>
          </w:rPrChange>
        </w:rPr>
        <w:pPrChange w:id="984" w:author="Microsoft account" w:date="2023-06-01T16:46:00Z">
          <w:pPr/>
        </w:pPrChange>
      </w:pPr>
      <w:ins w:id="985" w:author="Microsoft account" w:date="2023-06-01T16:24:00Z">
        <w:r w:rsidRPr="006215FB">
          <w:rPr>
            <w:rFonts w:ascii="Georgia" w:hAnsi="Georgia"/>
            <w:noProof/>
            <w:rPrChange w:id="986" w:author="Microsoft account" w:date="2023-06-01T16:31:00Z">
              <w:rPr>
                <w:noProof/>
              </w:rPr>
            </w:rPrChange>
          </w:rPr>
          <w:drawing>
            <wp:inline distT="0" distB="0" distL="0" distR="0">
              <wp:extent cx="2962688" cy="1114581"/>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st Distribution by Transportation Mode.PNG"/>
                      <pic:cNvPicPr/>
                    </pic:nvPicPr>
                    <pic:blipFill>
                      <a:blip r:embed="rId24">
                        <a:extLst>
                          <a:ext uri="{28A0092B-C50C-407E-A947-70E740481C1C}">
                            <a14:useLocalDpi xmlns:a14="http://schemas.microsoft.com/office/drawing/2010/main" val="0"/>
                          </a:ext>
                        </a:extLst>
                      </a:blip>
                      <a:stretch>
                        <a:fillRect/>
                      </a:stretch>
                    </pic:blipFill>
                    <pic:spPr>
                      <a:xfrm>
                        <a:off x="0" y="0"/>
                        <a:ext cx="2962688" cy="1114581"/>
                      </a:xfrm>
                      <a:prstGeom prst="rect">
                        <a:avLst/>
                      </a:prstGeom>
                    </pic:spPr>
                  </pic:pic>
                </a:graphicData>
              </a:graphic>
            </wp:inline>
          </w:drawing>
        </w:r>
      </w:ins>
    </w:p>
    <w:p w:rsidR="00CD7925" w:rsidRPr="006215FB" w:rsidRDefault="00CD7925">
      <w:pPr>
        <w:jc w:val="center"/>
        <w:rPr>
          <w:ins w:id="987" w:author="Microsoft account" w:date="2023-06-01T16:23:00Z"/>
          <w:rFonts w:ascii="Georgia" w:hAnsi="Georgia"/>
          <w:rPrChange w:id="988" w:author="Microsoft account" w:date="2023-06-01T16:31:00Z">
            <w:rPr>
              <w:ins w:id="989" w:author="Microsoft account" w:date="2023-06-01T16:23:00Z"/>
            </w:rPr>
          </w:rPrChange>
        </w:rPr>
        <w:pPrChange w:id="990" w:author="Microsoft account" w:date="2023-06-01T16:23:00Z">
          <w:pPr/>
        </w:pPrChange>
      </w:pPr>
      <w:ins w:id="991" w:author="Microsoft account" w:date="2023-06-01T16:23:00Z">
        <w:r w:rsidRPr="006215FB">
          <w:rPr>
            <w:rFonts w:ascii="Georgia" w:hAnsi="Georgia"/>
            <w:noProof/>
            <w:rPrChange w:id="992" w:author="Microsoft account" w:date="2023-06-01T16:31:00Z">
              <w:rPr>
                <w:noProof/>
              </w:rPr>
            </w:rPrChange>
          </w:rPr>
          <w:drawing>
            <wp:inline distT="0" distB="0" distL="0" distR="0" wp14:anchorId="12D0DE45" wp14:editId="79C6B754">
              <wp:extent cx="4572000" cy="27432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ins>
    </w:p>
    <w:p w:rsidR="00CD7925" w:rsidRPr="006215FB" w:rsidRDefault="00CD7925">
      <w:pPr>
        <w:rPr>
          <w:ins w:id="993" w:author="Microsoft account" w:date="2023-06-01T16:23:00Z"/>
          <w:rFonts w:ascii="Georgia" w:hAnsi="Georgia"/>
          <w:rPrChange w:id="994" w:author="Microsoft account" w:date="2023-06-01T16:31:00Z">
            <w:rPr>
              <w:ins w:id="995" w:author="Microsoft account" w:date="2023-06-01T16:23:00Z"/>
            </w:rPr>
          </w:rPrChange>
        </w:rPr>
      </w:pPr>
    </w:p>
    <w:p w:rsidR="00CD7925" w:rsidRPr="006215FB" w:rsidRDefault="00CD7925">
      <w:pPr>
        <w:rPr>
          <w:ins w:id="996" w:author="Microsoft account" w:date="2023-06-01T16:23:00Z"/>
          <w:rFonts w:ascii="Georgia" w:hAnsi="Georgia"/>
          <w:rPrChange w:id="997" w:author="Microsoft account" w:date="2023-06-01T16:31:00Z">
            <w:rPr>
              <w:ins w:id="998" w:author="Microsoft account" w:date="2023-06-01T16:23:00Z"/>
            </w:rPr>
          </w:rPrChange>
        </w:rPr>
      </w:pPr>
      <w:ins w:id="999" w:author="Microsoft account" w:date="2023-06-01T16:23:00Z">
        <w:r w:rsidRPr="006215FB">
          <w:rPr>
            <w:rFonts w:ascii="Georgia" w:hAnsi="Georgia"/>
            <w:rPrChange w:id="1000" w:author="Microsoft account" w:date="2023-06-01T16:31:00Z">
              <w:rPr/>
            </w:rPrChange>
          </w:rPr>
          <w:t>The company allocates a larger portion of its transportation expenses to the Road and Rail modes for the transportation of goods.</w:t>
        </w:r>
        <w:r w:rsidRPr="006215FB">
          <w:rPr>
            <w:rFonts w:ascii="Georgia" w:hAnsi="Georgia"/>
            <w:rPrChange w:id="1001" w:author="Microsoft account" w:date="2023-06-01T16:31:00Z">
              <w:rPr/>
            </w:rPrChange>
          </w:rPr>
          <w:br/>
        </w:r>
      </w:ins>
    </w:p>
    <w:p w:rsidR="00F03A04" w:rsidRDefault="00F03A04">
      <w:pPr>
        <w:jc w:val="center"/>
        <w:rPr>
          <w:ins w:id="1002" w:author="Microsoft account" w:date="2023-06-01T16:46:00Z"/>
          <w:rFonts w:ascii="Georgia" w:hAnsi="Georgia"/>
        </w:rPr>
        <w:pPrChange w:id="1003" w:author="Microsoft account" w:date="2023-06-01T16:23:00Z">
          <w:pPr/>
        </w:pPrChange>
      </w:pPr>
    </w:p>
    <w:p w:rsidR="00F03A04" w:rsidRDefault="00F03A04">
      <w:pPr>
        <w:jc w:val="center"/>
        <w:rPr>
          <w:ins w:id="1004" w:author="Microsoft account" w:date="2023-06-01T16:46:00Z"/>
          <w:rFonts w:ascii="Georgia" w:hAnsi="Georgia"/>
        </w:rPr>
        <w:pPrChange w:id="1005" w:author="Microsoft account" w:date="2023-06-01T16:23:00Z">
          <w:pPr/>
        </w:pPrChange>
      </w:pPr>
    </w:p>
    <w:p w:rsidR="00F03A04" w:rsidRDefault="00F03A04">
      <w:pPr>
        <w:jc w:val="center"/>
        <w:rPr>
          <w:ins w:id="1006" w:author="Microsoft account" w:date="2023-06-01T16:46:00Z"/>
          <w:rFonts w:ascii="Georgia" w:hAnsi="Georgia"/>
        </w:rPr>
        <w:pPrChange w:id="1007" w:author="Microsoft account" w:date="2023-06-01T16:23:00Z">
          <w:pPr/>
        </w:pPrChange>
      </w:pPr>
    </w:p>
    <w:p w:rsidR="00F03A04" w:rsidRDefault="00F03A04">
      <w:pPr>
        <w:jc w:val="center"/>
        <w:rPr>
          <w:ins w:id="1008" w:author="Microsoft account" w:date="2023-06-01T16:46:00Z"/>
          <w:rFonts w:ascii="Georgia" w:hAnsi="Georgia"/>
        </w:rPr>
        <w:pPrChange w:id="1009" w:author="Microsoft account" w:date="2023-06-01T16:23:00Z">
          <w:pPr/>
        </w:pPrChange>
      </w:pPr>
    </w:p>
    <w:p w:rsidR="00F03A04" w:rsidRDefault="00F03A04">
      <w:pPr>
        <w:jc w:val="center"/>
        <w:rPr>
          <w:ins w:id="1010" w:author="Microsoft account" w:date="2023-06-01T16:46:00Z"/>
          <w:rFonts w:ascii="Georgia" w:hAnsi="Georgia"/>
        </w:rPr>
        <w:pPrChange w:id="1011" w:author="Microsoft account" w:date="2023-06-01T16:23:00Z">
          <w:pPr/>
        </w:pPrChange>
      </w:pPr>
    </w:p>
    <w:p w:rsidR="00F03A04" w:rsidRDefault="00F03A04">
      <w:pPr>
        <w:jc w:val="center"/>
        <w:rPr>
          <w:ins w:id="1012" w:author="Microsoft account" w:date="2023-06-01T16:46:00Z"/>
          <w:rFonts w:ascii="Georgia" w:hAnsi="Georgia"/>
        </w:rPr>
        <w:pPrChange w:id="1013" w:author="Microsoft account" w:date="2023-06-01T16:23:00Z">
          <w:pPr/>
        </w:pPrChange>
      </w:pPr>
    </w:p>
    <w:p w:rsidR="00F03A04" w:rsidRDefault="00F03A04">
      <w:pPr>
        <w:jc w:val="center"/>
        <w:rPr>
          <w:ins w:id="1014" w:author="Microsoft account" w:date="2023-06-01T16:46:00Z"/>
          <w:rFonts w:ascii="Georgia" w:hAnsi="Georgia"/>
        </w:rPr>
        <w:pPrChange w:id="1015" w:author="Microsoft account" w:date="2023-06-01T16:23:00Z">
          <w:pPr/>
        </w:pPrChange>
      </w:pPr>
    </w:p>
    <w:p w:rsidR="00F03A04" w:rsidRDefault="00F03A04">
      <w:pPr>
        <w:jc w:val="center"/>
        <w:rPr>
          <w:ins w:id="1016" w:author="Microsoft account" w:date="2023-06-01T16:46:00Z"/>
          <w:rFonts w:ascii="Georgia" w:hAnsi="Georgia"/>
        </w:rPr>
        <w:pPrChange w:id="1017" w:author="Microsoft account" w:date="2023-06-01T16:23:00Z">
          <w:pPr/>
        </w:pPrChange>
      </w:pPr>
    </w:p>
    <w:p w:rsidR="00F03A04" w:rsidRDefault="00F03A04">
      <w:pPr>
        <w:jc w:val="center"/>
        <w:rPr>
          <w:ins w:id="1018" w:author="Microsoft account" w:date="2023-06-01T16:46:00Z"/>
          <w:rFonts w:ascii="Georgia" w:hAnsi="Georgia"/>
        </w:rPr>
        <w:pPrChange w:id="1019" w:author="Microsoft account" w:date="2023-06-01T16:23:00Z">
          <w:pPr/>
        </w:pPrChange>
      </w:pPr>
    </w:p>
    <w:p w:rsidR="006E0049" w:rsidRDefault="006E0049">
      <w:pPr>
        <w:jc w:val="center"/>
        <w:rPr>
          <w:ins w:id="1020" w:author="Microsoft account" w:date="2023-06-01T16:46:00Z"/>
          <w:rFonts w:ascii="Georgia" w:hAnsi="Georgia"/>
        </w:rPr>
        <w:pPrChange w:id="1021" w:author="Microsoft account" w:date="2023-06-01T17:04:00Z">
          <w:pPr/>
        </w:pPrChange>
      </w:pPr>
    </w:p>
    <w:p w:rsidR="008D36C7" w:rsidRPr="00F03A04" w:rsidRDefault="00CD7925">
      <w:pPr>
        <w:jc w:val="center"/>
        <w:rPr>
          <w:ins w:id="1022" w:author="Microsoft account" w:date="2023-06-01T16:23:00Z"/>
          <w:rFonts w:ascii="Georgia" w:hAnsi="Georgia"/>
          <w:b/>
          <w:sz w:val="24"/>
          <w:rPrChange w:id="1023" w:author="Microsoft account" w:date="2023-06-01T16:46:00Z">
            <w:rPr>
              <w:ins w:id="1024" w:author="Microsoft account" w:date="2023-06-01T16:23:00Z"/>
            </w:rPr>
          </w:rPrChange>
        </w:rPr>
        <w:pPrChange w:id="1025" w:author="Microsoft account" w:date="2023-06-01T17:07:00Z">
          <w:pPr/>
        </w:pPrChange>
      </w:pPr>
      <w:ins w:id="1026" w:author="Microsoft account" w:date="2023-06-01T16:23:00Z">
        <w:r w:rsidRPr="00F03A04">
          <w:rPr>
            <w:rFonts w:ascii="Georgia" w:hAnsi="Georgia"/>
            <w:b/>
            <w:sz w:val="24"/>
            <w:rPrChange w:id="1027" w:author="Microsoft account" w:date="2023-06-01T16:46:00Z">
              <w:rPr/>
            </w:rPrChange>
          </w:rPr>
          <w:lastRenderedPageBreak/>
          <w:t>Analyzing Defect Rate</w:t>
        </w:r>
      </w:ins>
    </w:p>
    <w:p w:rsidR="00CD7925" w:rsidRPr="006215FB" w:rsidRDefault="00CD7925">
      <w:pPr>
        <w:rPr>
          <w:ins w:id="1028" w:author="Microsoft account" w:date="2023-06-01T16:24:00Z"/>
          <w:rFonts w:ascii="Georgia" w:hAnsi="Georgia"/>
          <w:rPrChange w:id="1029" w:author="Microsoft account" w:date="2023-06-01T16:31:00Z">
            <w:rPr>
              <w:ins w:id="1030" w:author="Microsoft account" w:date="2023-06-01T16:24:00Z"/>
            </w:rPr>
          </w:rPrChange>
        </w:rPr>
      </w:pPr>
      <w:ins w:id="1031" w:author="Microsoft account" w:date="2023-06-01T16:24:00Z">
        <w:r w:rsidRPr="006215FB">
          <w:rPr>
            <w:rFonts w:ascii="Georgia" w:hAnsi="Georgia"/>
            <w:rPrChange w:id="1032" w:author="Microsoft account" w:date="2023-06-01T16:31:00Z">
              <w:rPr/>
            </w:rPrChange>
          </w:rPr>
          <w:t>The defect rate in the supply chain refers to the percentage of products that are found to have issues or are damaged after being shipped.</w:t>
        </w:r>
      </w:ins>
    </w:p>
    <w:p w:rsidR="00CD7925" w:rsidRPr="006215FB" w:rsidRDefault="00CD7925">
      <w:pPr>
        <w:rPr>
          <w:ins w:id="1033" w:author="Microsoft account" w:date="2023-06-01T16:24:00Z"/>
          <w:rFonts w:ascii="Georgia" w:hAnsi="Georgia"/>
          <w:rPrChange w:id="1034" w:author="Microsoft account" w:date="2023-06-01T16:31:00Z">
            <w:rPr>
              <w:ins w:id="1035" w:author="Microsoft account" w:date="2023-06-01T16:24:00Z"/>
            </w:rPr>
          </w:rPrChange>
        </w:rPr>
      </w:pPr>
    </w:p>
    <w:p w:rsidR="00CD7925" w:rsidRPr="00F03A04" w:rsidRDefault="00CD7925">
      <w:pPr>
        <w:pStyle w:val="ListParagraph"/>
        <w:numPr>
          <w:ilvl w:val="0"/>
          <w:numId w:val="8"/>
        </w:numPr>
        <w:rPr>
          <w:ins w:id="1036" w:author="Microsoft account" w:date="2023-06-01T16:24:00Z"/>
          <w:rFonts w:ascii="Georgia" w:hAnsi="Georgia"/>
          <w:rPrChange w:id="1037" w:author="Microsoft account" w:date="2023-06-01T16:47:00Z">
            <w:rPr>
              <w:ins w:id="1038" w:author="Microsoft account" w:date="2023-06-01T16:24:00Z"/>
            </w:rPr>
          </w:rPrChange>
        </w:rPr>
        <w:pPrChange w:id="1039" w:author="Microsoft account" w:date="2023-06-01T16:47:00Z">
          <w:pPr/>
        </w:pPrChange>
      </w:pPr>
      <w:ins w:id="1040" w:author="Microsoft account" w:date="2023-06-01T16:24:00Z">
        <w:r w:rsidRPr="00F03A04">
          <w:rPr>
            <w:rFonts w:ascii="Georgia" w:hAnsi="Georgia"/>
            <w:rPrChange w:id="1041" w:author="Microsoft account" w:date="2023-06-01T16:47:00Z">
              <w:rPr>
                <w:iCs/>
              </w:rPr>
            </w:rPrChange>
          </w:rPr>
          <w:t xml:space="preserve">Now, </w:t>
        </w:r>
      </w:ins>
      <w:ins w:id="1042" w:author="Microsoft account" w:date="2023-06-24T18:02:00Z">
        <w:r w:rsidR="00C70EBA">
          <w:rPr>
            <w:rFonts w:ascii="Georgia" w:hAnsi="Georgia"/>
          </w:rPr>
          <w:t>I</w:t>
        </w:r>
      </w:ins>
      <w:ins w:id="1043" w:author="Microsoft account" w:date="2023-06-01T16:24:00Z">
        <w:r w:rsidRPr="00F03A04">
          <w:rPr>
            <w:rFonts w:ascii="Georgia" w:hAnsi="Georgia"/>
            <w:rPrChange w:id="1044" w:author="Microsoft account" w:date="2023-06-01T16:47:00Z">
              <w:rPr>
                <w:iCs/>
              </w:rPr>
            </w:rPrChange>
          </w:rPr>
          <w:t xml:space="preserve"> analyze</w:t>
        </w:r>
      </w:ins>
      <w:ins w:id="1045" w:author="Microsoft account" w:date="2023-06-24T18:02:00Z">
        <w:r w:rsidR="00C70EBA">
          <w:rPr>
            <w:rFonts w:ascii="Georgia" w:hAnsi="Georgia"/>
          </w:rPr>
          <w:t>d</w:t>
        </w:r>
      </w:ins>
      <w:ins w:id="1046" w:author="Microsoft account" w:date="2023-06-01T16:24:00Z">
        <w:r w:rsidRPr="00F03A04">
          <w:rPr>
            <w:rFonts w:ascii="Georgia" w:hAnsi="Georgia"/>
            <w:rPrChange w:id="1047" w:author="Microsoft account" w:date="2023-06-01T16:47:00Z">
              <w:rPr>
                <w:iCs/>
              </w:rPr>
            </w:rPrChange>
          </w:rPr>
          <w:t xml:space="preserve"> the average defect rate across all product types.</w:t>
        </w:r>
      </w:ins>
    </w:p>
    <w:p w:rsidR="006215FB" w:rsidRPr="006215FB" w:rsidRDefault="00CD7925">
      <w:pPr>
        <w:jc w:val="center"/>
        <w:rPr>
          <w:ins w:id="1048" w:author="Microsoft account" w:date="2023-06-01T16:25:00Z"/>
          <w:rFonts w:ascii="Georgia" w:hAnsi="Georgia"/>
          <w:rPrChange w:id="1049" w:author="Microsoft account" w:date="2023-06-01T16:31:00Z">
            <w:rPr>
              <w:ins w:id="1050" w:author="Microsoft account" w:date="2023-06-01T16:25:00Z"/>
            </w:rPr>
          </w:rPrChange>
        </w:rPr>
        <w:pPrChange w:id="1051" w:author="Microsoft account" w:date="2023-06-01T16:47:00Z">
          <w:pPr/>
        </w:pPrChange>
      </w:pPr>
      <w:ins w:id="1052" w:author="Microsoft account" w:date="2023-06-01T16:25:00Z">
        <w:r w:rsidRPr="006215FB">
          <w:rPr>
            <w:rFonts w:ascii="Georgia" w:hAnsi="Georgia"/>
            <w:noProof/>
            <w:rPrChange w:id="1053" w:author="Microsoft account" w:date="2023-06-01T16:31:00Z">
              <w:rPr>
                <w:noProof/>
              </w:rPr>
            </w:rPrChange>
          </w:rPr>
          <w:drawing>
            <wp:inline distT="0" distB="0" distL="0" distR="0">
              <wp:extent cx="2953162" cy="93358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verage Defect Rates by Product Type.PNG"/>
                      <pic:cNvPicPr/>
                    </pic:nvPicPr>
                    <pic:blipFill>
                      <a:blip r:embed="rId26">
                        <a:extLst>
                          <a:ext uri="{28A0092B-C50C-407E-A947-70E740481C1C}">
                            <a14:useLocalDpi xmlns:a14="http://schemas.microsoft.com/office/drawing/2010/main" val="0"/>
                          </a:ext>
                        </a:extLst>
                      </a:blip>
                      <a:stretch>
                        <a:fillRect/>
                      </a:stretch>
                    </pic:blipFill>
                    <pic:spPr>
                      <a:xfrm>
                        <a:off x="0" y="0"/>
                        <a:ext cx="2953162" cy="933580"/>
                      </a:xfrm>
                      <a:prstGeom prst="rect">
                        <a:avLst/>
                      </a:prstGeom>
                    </pic:spPr>
                  </pic:pic>
                </a:graphicData>
              </a:graphic>
            </wp:inline>
          </w:drawing>
        </w:r>
      </w:ins>
    </w:p>
    <w:p w:rsidR="006215FB" w:rsidRPr="006215FB" w:rsidRDefault="006215FB">
      <w:pPr>
        <w:jc w:val="center"/>
        <w:rPr>
          <w:ins w:id="1054" w:author="Microsoft account" w:date="2023-06-01T16:25:00Z"/>
          <w:rFonts w:ascii="Georgia" w:hAnsi="Georgia"/>
          <w:rPrChange w:id="1055" w:author="Microsoft account" w:date="2023-06-01T16:31:00Z">
            <w:rPr>
              <w:ins w:id="1056" w:author="Microsoft account" w:date="2023-06-01T16:25:00Z"/>
            </w:rPr>
          </w:rPrChange>
        </w:rPr>
        <w:pPrChange w:id="1057" w:author="Microsoft account" w:date="2023-06-01T16:25:00Z">
          <w:pPr/>
        </w:pPrChange>
      </w:pPr>
      <w:ins w:id="1058" w:author="Microsoft account" w:date="2023-06-01T16:25:00Z">
        <w:r w:rsidRPr="006215FB">
          <w:rPr>
            <w:rFonts w:ascii="Georgia" w:hAnsi="Georgia"/>
            <w:noProof/>
            <w:rPrChange w:id="1059" w:author="Microsoft account" w:date="2023-06-01T16:31:00Z">
              <w:rPr>
                <w:noProof/>
              </w:rPr>
            </w:rPrChange>
          </w:rPr>
          <w:drawing>
            <wp:inline distT="0" distB="0" distL="0" distR="0" wp14:anchorId="17CE4274" wp14:editId="117203D8">
              <wp:extent cx="4657529" cy="2743200"/>
              <wp:effectExtent l="0" t="0" r="1016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ins>
    </w:p>
    <w:p w:rsidR="006215FB" w:rsidRPr="006215FB" w:rsidRDefault="006215FB">
      <w:pPr>
        <w:rPr>
          <w:ins w:id="1060" w:author="Microsoft account" w:date="2023-06-01T16:25:00Z"/>
          <w:rFonts w:ascii="Georgia" w:hAnsi="Georgia"/>
          <w:rPrChange w:id="1061" w:author="Microsoft account" w:date="2023-06-01T16:31:00Z">
            <w:rPr>
              <w:ins w:id="1062" w:author="Microsoft account" w:date="2023-06-01T16:25:00Z"/>
            </w:rPr>
          </w:rPrChange>
        </w:rPr>
      </w:pPr>
    </w:p>
    <w:p w:rsidR="006215FB" w:rsidRPr="006215FB" w:rsidRDefault="006215FB">
      <w:pPr>
        <w:rPr>
          <w:ins w:id="1063" w:author="Microsoft account" w:date="2023-06-01T16:25:00Z"/>
          <w:rFonts w:ascii="Georgia" w:hAnsi="Georgia"/>
          <w:rPrChange w:id="1064" w:author="Microsoft account" w:date="2023-06-01T16:31:00Z">
            <w:rPr>
              <w:ins w:id="1065" w:author="Microsoft account" w:date="2023-06-01T16:25:00Z"/>
            </w:rPr>
          </w:rPrChange>
        </w:rPr>
      </w:pPr>
      <w:ins w:id="1066" w:author="Microsoft account" w:date="2023-06-01T16:25:00Z">
        <w:r w:rsidRPr="006215FB">
          <w:rPr>
            <w:rFonts w:ascii="Georgia" w:hAnsi="Georgia"/>
            <w:rPrChange w:id="1067" w:author="Microsoft account" w:date="2023-06-01T16:31:00Z">
              <w:rPr/>
            </w:rPrChange>
          </w:rPr>
          <w:t>Haircare products have a higher defect rate compared to other product types.</w:t>
        </w:r>
      </w:ins>
    </w:p>
    <w:p w:rsidR="006215FB" w:rsidRPr="006215FB" w:rsidRDefault="006215FB">
      <w:pPr>
        <w:rPr>
          <w:ins w:id="1068" w:author="Microsoft account" w:date="2023-06-01T16:25:00Z"/>
          <w:rFonts w:ascii="Georgia" w:hAnsi="Georgia"/>
          <w:rPrChange w:id="1069" w:author="Microsoft account" w:date="2023-06-01T16:31:00Z">
            <w:rPr>
              <w:ins w:id="1070" w:author="Microsoft account" w:date="2023-06-01T16:25:00Z"/>
            </w:rPr>
          </w:rPrChange>
        </w:rPr>
      </w:pPr>
    </w:p>
    <w:p w:rsidR="00F03A04" w:rsidRDefault="00F03A04">
      <w:pPr>
        <w:rPr>
          <w:ins w:id="1071" w:author="Microsoft account" w:date="2023-06-01T16:47:00Z"/>
          <w:rFonts w:ascii="Georgia" w:hAnsi="Georgia"/>
        </w:rPr>
      </w:pPr>
    </w:p>
    <w:p w:rsidR="00F03A04" w:rsidRDefault="00F03A04">
      <w:pPr>
        <w:rPr>
          <w:ins w:id="1072" w:author="Microsoft account" w:date="2023-06-01T16:47:00Z"/>
          <w:rFonts w:ascii="Georgia" w:hAnsi="Georgia"/>
        </w:rPr>
      </w:pPr>
    </w:p>
    <w:p w:rsidR="00F03A04" w:rsidRDefault="00F03A04">
      <w:pPr>
        <w:rPr>
          <w:ins w:id="1073" w:author="Microsoft account" w:date="2023-06-01T16:47:00Z"/>
          <w:rFonts w:ascii="Georgia" w:hAnsi="Georgia"/>
        </w:rPr>
      </w:pPr>
    </w:p>
    <w:p w:rsidR="00F03A04" w:rsidRDefault="00F03A04">
      <w:pPr>
        <w:rPr>
          <w:ins w:id="1074" w:author="Microsoft account" w:date="2023-06-01T16:47:00Z"/>
          <w:rFonts w:ascii="Georgia" w:hAnsi="Georgia"/>
        </w:rPr>
      </w:pPr>
    </w:p>
    <w:p w:rsidR="00F03A04" w:rsidRDefault="00F03A04">
      <w:pPr>
        <w:rPr>
          <w:ins w:id="1075" w:author="Microsoft account" w:date="2023-06-01T16:47:00Z"/>
          <w:rFonts w:ascii="Georgia" w:hAnsi="Georgia"/>
        </w:rPr>
      </w:pPr>
    </w:p>
    <w:p w:rsidR="00F03A04" w:rsidRDefault="00F03A04">
      <w:pPr>
        <w:rPr>
          <w:ins w:id="1076" w:author="Microsoft account" w:date="2023-06-01T16:47:00Z"/>
          <w:rFonts w:ascii="Georgia" w:hAnsi="Georgia"/>
        </w:rPr>
      </w:pPr>
    </w:p>
    <w:p w:rsidR="00F03A04" w:rsidRDefault="00F03A04">
      <w:pPr>
        <w:rPr>
          <w:ins w:id="1077" w:author="Microsoft account" w:date="2023-06-01T16:47:00Z"/>
          <w:rFonts w:ascii="Georgia" w:hAnsi="Georgia"/>
        </w:rPr>
      </w:pPr>
    </w:p>
    <w:p w:rsidR="00F03A04" w:rsidRDefault="00F03A04">
      <w:pPr>
        <w:rPr>
          <w:ins w:id="1078" w:author="Microsoft account" w:date="2023-06-01T16:47:00Z"/>
          <w:rFonts w:ascii="Georgia" w:hAnsi="Georgia"/>
        </w:rPr>
      </w:pPr>
    </w:p>
    <w:p w:rsidR="006215FB" w:rsidRPr="00F03A04" w:rsidRDefault="00C70EBA">
      <w:pPr>
        <w:pStyle w:val="ListParagraph"/>
        <w:numPr>
          <w:ilvl w:val="0"/>
          <w:numId w:val="8"/>
        </w:numPr>
        <w:rPr>
          <w:ins w:id="1079" w:author="Microsoft account" w:date="2023-06-01T16:26:00Z"/>
          <w:rFonts w:ascii="Georgia" w:hAnsi="Georgia"/>
          <w:rPrChange w:id="1080" w:author="Microsoft account" w:date="2023-06-01T16:47:00Z">
            <w:rPr>
              <w:ins w:id="1081" w:author="Microsoft account" w:date="2023-06-01T16:26:00Z"/>
            </w:rPr>
          </w:rPrChange>
        </w:rPr>
        <w:pPrChange w:id="1082" w:author="Microsoft account" w:date="2023-06-01T16:25:00Z">
          <w:pPr/>
        </w:pPrChange>
      </w:pPr>
      <w:ins w:id="1083" w:author="Microsoft account" w:date="2023-06-01T16:26:00Z">
        <w:r>
          <w:rPr>
            <w:rFonts w:ascii="Georgia" w:hAnsi="Georgia"/>
            <w:rPrChange w:id="1084" w:author="Microsoft account" w:date="2023-06-01T16:47:00Z">
              <w:rPr>
                <w:rFonts w:ascii="Georgia" w:hAnsi="Georgia"/>
                <w:iCs/>
              </w:rPr>
            </w:rPrChange>
          </w:rPr>
          <w:lastRenderedPageBreak/>
          <w:t>Now, I</w:t>
        </w:r>
        <w:r w:rsidR="006215FB" w:rsidRPr="00F03A04">
          <w:rPr>
            <w:rFonts w:ascii="Georgia" w:hAnsi="Georgia"/>
            <w:rPrChange w:id="1085" w:author="Microsoft account" w:date="2023-06-01T16:47:00Z">
              <w:rPr>
                <w:iCs/>
              </w:rPr>
            </w:rPrChange>
          </w:rPr>
          <w:t xml:space="preserve"> examine</w:t>
        </w:r>
      </w:ins>
      <w:ins w:id="1086" w:author="Microsoft account" w:date="2023-06-24T18:02:00Z">
        <w:r>
          <w:rPr>
            <w:rFonts w:ascii="Georgia" w:hAnsi="Georgia"/>
          </w:rPr>
          <w:t>d</w:t>
        </w:r>
      </w:ins>
      <w:ins w:id="1087" w:author="Microsoft account" w:date="2023-06-01T16:26:00Z">
        <w:r w:rsidR="006215FB" w:rsidRPr="00F03A04">
          <w:rPr>
            <w:rFonts w:ascii="Georgia" w:hAnsi="Georgia"/>
            <w:rPrChange w:id="1088" w:author="Microsoft account" w:date="2023-06-01T16:47:00Z">
              <w:rPr>
                <w:iCs/>
              </w:rPr>
            </w:rPrChange>
          </w:rPr>
          <w:t xml:space="preserve"> the defect rates based on the mode of transportation.</w:t>
        </w:r>
      </w:ins>
    </w:p>
    <w:p w:rsidR="006215FB" w:rsidRPr="006215FB" w:rsidRDefault="006215FB">
      <w:pPr>
        <w:jc w:val="center"/>
        <w:rPr>
          <w:ins w:id="1089" w:author="Microsoft account" w:date="2023-06-01T16:26:00Z"/>
          <w:rFonts w:ascii="Georgia" w:hAnsi="Georgia"/>
          <w:rPrChange w:id="1090" w:author="Microsoft account" w:date="2023-06-01T16:31:00Z">
            <w:rPr>
              <w:ins w:id="1091" w:author="Microsoft account" w:date="2023-06-01T16:26:00Z"/>
            </w:rPr>
          </w:rPrChange>
        </w:rPr>
        <w:pPrChange w:id="1092" w:author="Microsoft account" w:date="2023-06-01T16:26:00Z">
          <w:pPr/>
        </w:pPrChange>
      </w:pPr>
      <w:ins w:id="1093" w:author="Microsoft account" w:date="2023-06-01T16:26:00Z">
        <w:r w:rsidRPr="006215FB">
          <w:rPr>
            <w:rFonts w:ascii="Georgia" w:hAnsi="Georgia"/>
            <w:noProof/>
            <w:rPrChange w:id="1094" w:author="Microsoft account" w:date="2023-06-01T16:31:00Z">
              <w:rPr>
                <w:noProof/>
              </w:rPr>
            </w:rPrChange>
          </w:rPr>
          <w:drawing>
            <wp:inline distT="0" distB="0" distL="0" distR="0">
              <wp:extent cx="3010320" cy="1143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fect Rates by Transportation Mode.PNG"/>
                      <pic:cNvPicPr/>
                    </pic:nvPicPr>
                    <pic:blipFill>
                      <a:blip r:embed="rId28">
                        <a:extLst>
                          <a:ext uri="{28A0092B-C50C-407E-A947-70E740481C1C}">
                            <a14:useLocalDpi xmlns:a14="http://schemas.microsoft.com/office/drawing/2010/main" val="0"/>
                          </a:ext>
                        </a:extLst>
                      </a:blip>
                      <a:stretch>
                        <a:fillRect/>
                      </a:stretch>
                    </pic:blipFill>
                    <pic:spPr>
                      <a:xfrm>
                        <a:off x="0" y="0"/>
                        <a:ext cx="3010320" cy="1143160"/>
                      </a:xfrm>
                      <a:prstGeom prst="rect">
                        <a:avLst/>
                      </a:prstGeom>
                    </pic:spPr>
                  </pic:pic>
                </a:graphicData>
              </a:graphic>
            </wp:inline>
          </w:drawing>
        </w:r>
      </w:ins>
    </w:p>
    <w:p w:rsidR="006215FB" w:rsidRPr="006215FB" w:rsidRDefault="006215FB">
      <w:pPr>
        <w:jc w:val="center"/>
        <w:rPr>
          <w:ins w:id="1095" w:author="Microsoft account" w:date="2023-06-01T16:26:00Z"/>
          <w:rFonts w:ascii="Georgia" w:hAnsi="Georgia"/>
          <w:rPrChange w:id="1096" w:author="Microsoft account" w:date="2023-06-01T16:31:00Z">
            <w:rPr>
              <w:ins w:id="1097" w:author="Microsoft account" w:date="2023-06-01T16:26:00Z"/>
            </w:rPr>
          </w:rPrChange>
        </w:rPr>
        <w:pPrChange w:id="1098" w:author="Microsoft account" w:date="2023-06-01T16:26:00Z">
          <w:pPr/>
        </w:pPrChange>
      </w:pPr>
      <w:ins w:id="1099" w:author="Microsoft account" w:date="2023-06-01T16:26:00Z">
        <w:r w:rsidRPr="006215FB">
          <w:rPr>
            <w:rFonts w:ascii="Georgia" w:hAnsi="Georgia"/>
            <w:noProof/>
            <w:rPrChange w:id="1100" w:author="Microsoft account" w:date="2023-06-01T16:31:00Z">
              <w:rPr>
                <w:noProof/>
              </w:rPr>
            </w:rPrChange>
          </w:rPr>
          <w:drawing>
            <wp:inline distT="0" distB="0" distL="0" distR="0" wp14:anchorId="02609967" wp14:editId="794EA632">
              <wp:extent cx="4572000" cy="27432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ins>
    </w:p>
    <w:p w:rsidR="006215FB" w:rsidRPr="006215FB" w:rsidRDefault="006215FB">
      <w:pPr>
        <w:rPr>
          <w:ins w:id="1101" w:author="Microsoft account" w:date="2023-06-01T16:26:00Z"/>
          <w:rFonts w:ascii="Georgia" w:hAnsi="Georgia"/>
          <w:rPrChange w:id="1102" w:author="Microsoft account" w:date="2023-06-01T16:31:00Z">
            <w:rPr>
              <w:ins w:id="1103" w:author="Microsoft account" w:date="2023-06-01T16:26:00Z"/>
            </w:rPr>
          </w:rPrChange>
        </w:rPr>
      </w:pPr>
    </w:p>
    <w:p w:rsidR="006215FB" w:rsidRPr="006215FB" w:rsidRDefault="006215FB">
      <w:pPr>
        <w:rPr>
          <w:ins w:id="1104" w:author="Microsoft account" w:date="2023-06-01T16:27:00Z"/>
          <w:rFonts w:ascii="Georgia" w:hAnsi="Georgia"/>
          <w:rPrChange w:id="1105" w:author="Microsoft account" w:date="2023-06-01T16:31:00Z">
            <w:rPr>
              <w:ins w:id="1106" w:author="Microsoft account" w:date="2023-06-01T16:27:00Z"/>
            </w:rPr>
          </w:rPrChange>
        </w:rPr>
      </w:pPr>
      <w:ins w:id="1107" w:author="Microsoft account" w:date="2023-06-01T16:27:00Z">
        <w:r w:rsidRPr="006215FB">
          <w:rPr>
            <w:rFonts w:ascii="Georgia" w:hAnsi="Georgia"/>
            <w:rPrChange w:id="1108" w:author="Microsoft account" w:date="2023-06-01T16:31:00Z">
              <w:rPr/>
            </w:rPrChange>
          </w:rPr>
          <w:t>Road transportation exhibits a higher defect rate, while Air transportation demonstrates the lowest defect rate. This showcases how Excel programming language can be utilized to analyze a company's supply chain.</w:t>
        </w:r>
      </w:ins>
    </w:p>
    <w:p w:rsidR="006215FB" w:rsidRPr="006215FB" w:rsidRDefault="006215FB">
      <w:pPr>
        <w:rPr>
          <w:ins w:id="1109" w:author="Microsoft account" w:date="2023-06-01T16:27:00Z"/>
          <w:rFonts w:ascii="Georgia" w:hAnsi="Georgia"/>
          <w:rPrChange w:id="1110" w:author="Microsoft account" w:date="2023-06-01T16:31:00Z">
            <w:rPr>
              <w:ins w:id="1111" w:author="Microsoft account" w:date="2023-06-01T16:27:00Z"/>
            </w:rPr>
          </w:rPrChange>
        </w:rPr>
      </w:pPr>
    </w:p>
    <w:p w:rsidR="00F03A04" w:rsidRDefault="00F03A04">
      <w:pPr>
        <w:jc w:val="center"/>
        <w:rPr>
          <w:ins w:id="1112" w:author="Microsoft account" w:date="2023-06-01T16:47:00Z"/>
          <w:rFonts w:ascii="Georgia" w:hAnsi="Georgia"/>
        </w:rPr>
        <w:pPrChange w:id="1113" w:author="Microsoft account" w:date="2023-06-01T16:27:00Z">
          <w:pPr/>
        </w:pPrChange>
      </w:pPr>
    </w:p>
    <w:p w:rsidR="00F03A04" w:rsidRDefault="00F03A04">
      <w:pPr>
        <w:jc w:val="center"/>
        <w:rPr>
          <w:ins w:id="1114" w:author="Microsoft account" w:date="2023-06-01T16:47:00Z"/>
          <w:rFonts w:ascii="Georgia" w:hAnsi="Georgia"/>
        </w:rPr>
        <w:pPrChange w:id="1115" w:author="Microsoft account" w:date="2023-06-01T16:27:00Z">
          <w:pPr/>
        </w:pPrChange>
      </w:pPr>
    </w:p>
    <w:p w:rsidR="00F03A04" w:rsidRDefault="00F03A04">
      <w:pPr>
        <w:jc w:val="center"/>
        <w:rPr>
          <w:ins w:id="1116" w:author="Microsoft account" w:date="2023-06-01T16:47:00Z"/>
          <w:rFonts w:ascii="Georgia" w:hAnsi="Georgia"/>
        </w:rPr>
        <w:pPrChange w:id="1117" w:author="Microsoft account" w:date="2023-06-01T16:27:00Z">
          <w:pPr/>
        </w:pPrChange>
      </w:pPr>
    </w:p>
    <w:p w:rsidR="00F03A04" w:rsidRDefault="00F03A04">
      <w:pPr>
        <w:jc w:val="center"/>
        <w:rPr>
          <w:ins w:id="1118" w:author="Microsoft account" w:date="2023-06-01T16:47:00Z"/>
          <w:rFonts w:ascii="Georgia" w:hAnsi="Georgia"/>
        </w:rPr>
        <w:pPrChange w:id="1119" w:author="Microsoft account" w:date="2023-06-01T16:27:00Z">
          <w:pPr/>
        </w:pPrChange>
      </w:pPr>
    </w:p>
    <w:p w:rsidR="00F03A04" w:rsidRDefault="00F03A04">
      <w:pPr>
        <w:jc w:val="center"/>
        <w:rPr>
          <w:ins w:id="1120" w:author="Microsoft account" w:date="2023-06-01T16:47:00Z"/>
          <w:rFonts w:ascii="Georgia" w:hAnsi="Georgia"/>
        </w:rPr>
        <w:pPrChange w:id="1121" w:author="Microsoft account" w:date="2023-06-01T16:27:00Z">
          <w:pPr/>
        </w:pPrChange>
      </w:pPr>
    </w:p>
    <w:p w:rsidR="00F03A04" w:rsidRDefault="00F03A04">
      <w:pPr>
        <w:jc w:val="center"/>
        <w:rPr>
          <w:ins w:id="1122" w:author="Microsoft account" w:date="2023-06-01T16:47:00Z"/>
          <w:rFonts w:ascii="Georgia" w:hAnsi="Georgia"/>
        </w:rPr>
        <w:pPrChange w:id="1123" w:author="Microsoft account" w:date="2023-06-01T16:27:00Z">
          <w:pPr/>
        </w:pPrChange>
      </w:pPr>
    </w:p>
    <w:p w:rsidR="00F03A04" w:rsidRDefault="00F03A04">
      <w:pPr>
        <w:jc w:val="center"/>
        <w:rPr>
          <w:ins w:id="1124" w:author="Microsoft account" w:date="2023-06-01T16:47:00Z"/>
          <w:rFonts w:ascii="Georgia" w:hAnsi="Georgia"/>
        </w:rPr>
        <w:pPrChange w:id="1125" w:author="Microsoft account" w:date="2023-06-01T16:27:00Z">
          <w:pPr/>
        </w:pPrChange>
      </w:pPr>
    </w:p>
    <w:p w:rsidR="00F03A04" w:rsidRDefault="00F03A04">
      <w:pPr>
        <w:jc w:val="center"/>
        <w:rPr>
          <w:ins w:id="1126" w:author="Microsoft account" w:date="2023-06-01T16:47:00Z"/>
          <w:rFonts w:ascii="Georgia" w:hAnsi="Georgia"/>
        </w:rPr>
        <w:pPrChange w:id="1127" w:author="Microsoft account" w:date="2023-06-01T16:27:00Z">
          <w:pPr/>
        </w:pPrChange>
      </w:pPr>
    </w:p>
    <w:p w:rsidR="00E935FD" w:rsidRDefault="00E935FD">
      <w:pPr>
        <w:rPr>
          <w:ins w:id="1128" w:author="Microsoft account" w:date="2023-06-01T17:07:00Z"/>
          <w:rFonts w:ascii="Georgia" w:hAnsi="Georgia"/>
          <w:b/>
          <w:sz w:val="24"/>
        </w:rPr>
      </w:pPr>
    </w:p>
    <w:p w:rsidR="00C70EBA" w:rsidRDefault="00C70EBA">
      <w:pPr>
        <w:rPr>
          <w:ins w:id="1129" w:author="Microsoft account" w:date="2023-06-24T18:03:00Z"/>
          <w:rFonts w:ascii="Georgia" w:hAnsi="Georgia"/>
          <w:b/>
          <w:sz w:val="24"/>
        </w:rPr>
      </w:pPr>
    </w:p>
    <w:p w:rsidR="00C70EBA" w:rsidRDefault="00C70EBA" w:rsidP="00C70EBA">
      <w:pPr>
        <w:jc w:val="center"/>
        <w:rPr>
          <w:ins w:id="1130" w:author="Microsoft account" w:date="2023-06-24T18:03:00Z"/>
          <w:rFonts w:ascii="Georgia" w:hAnsi="Georgia"/>
          <w:b/>
          <w:sz w:val="24"/>
        </w:rPr>
      </w:pPr>
      <w:ins w:id="1131" w:author="Microsoft account" w:date="2023-06-24T18:04:00Z">
        <w:r>
          <w:rPr>
            <w:rFonts w:ascii="Georgia" w:hAnsi="Georgia"/>
            <w:b/>
            <w:sz w:val="24"/>
          </w:rPr>
          <w:lastRenderedPageBreak/>
          <w:t>Dashboard</w:t>
        </w:r>
      </w:ins>
      <w:ins w:id="1132" w:author="Microsoft account" w:date="2023-07-07T14:11:00Z">
        <w:r w:rsidR="002E638B">
          <w:rPr>
            <w:rFonts w:ascii="Georgia" w:hAnsi="Georgia"/>
            <w:b/>
            <w:sz w:val="24"/>
          </w:rPr>
          <w:t xml:space="preserve"> With Power BI</w:t>
        </w:r>
      </w:ins>
      <w:bookmarkStart w:id="1133" w:name="_GoBack"/>
      <w:bookmarkEnd w:id="1133"/>
    </w:p>
    <w:p w:rsidR="00C70EBA" w:rsidRDefault="00C70EBA">
      <w:pPr>
        <w:rPr>
          <w:ins w:id="1134" w:author="Microsoft account" w:date="2023-06-24T18:03:00Z"/>
          <w:rFonts w:ascii="Georgia" w:hAnsi="Georgia"/>
          <w:b/>
          <w:sz w:val="24"/>
        </w:rPr>
        <w:pPrChange w:id="1135" w:author="Microsoft account" w:date="2023-06-24T18:03:00Z">
          <w:pPr>
            <w:jc w:val="center"/>
          </w:pPr>
        </w:pPrChange>
      </w:pPr>
    </w:p>
    <w:p w:rsidR="00C70EBA" w:rsidRPr="00206A30" w:rsidRDefault="0021754A">
      <w:pPr>
        <w:rPr>
          <w:ins w:id="1136" w:author="Microsoft account" w:date="2023-06-24T18:03:00Z"/>
          <w:rFonts w:ascii="Georgia" w:hAnsi="Georgia"/>
          <w:b/>
          <w:sz w:val="24"/>
        </w:rPr>
        <w:pPrChange w:id="1137" w:author="Microsoft account" w:date="2023-06-24T18:03:00Z">
          <w:pPr>
            <w:jc w:val="center"/>
          </w:pPr>
        </w:pPrChange>
      </w:pPr>
      <w:ins w:id="1138" w:author="Microsoft account" w:date="2023-07-07T14:10:00Z">
        <w:r>
          <w:rPr>
            <w:rFonts w:ascii="Georgia" w:hAnsi="Georgia"/>
            <w:b/>
            <w:noProof/>
            <w:sz w:val="24"/>
          </w:rPr>
          <w:drawing>
            <wp:inline distT="0" distB="0" distL="0" distR="0">
              <wp:extent cx="5943600" cy="3881887"/>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upply Chain Analysis with PowerBi_page-0001.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44617" cy="3882551"/>
                      </a:xfrm>
                      <a:prstGeom prst="rect">
                        <a:avLst/>
                      </a:prstGeom>
                    </pic:spPr>
                  </pic:pic>
                </a:graphicData>
              </a:graphic>
            </wp:inline>
          </w:drawing>
        </w:r>
      </w:ins>
    </w:p>
    <w:p w:rsidR="00C70EBA" w:rsidRDefault="00C70EBA">
      <w:pPr>
        <w:rPr>
          <w:ins w:id="1139" w:author="Microsoft account" w:date="2023-06-24T18:02:00Z"/>
          <w:rFonts w:ascii="Georgia" w:hAnsi="Georgia"/>
          <w:b/>
          <w:sz w:val="24"/>
        </w:rPr>
      </w:pPr>
    </w:p>
    <w:p w:rsidR="0021754A" w:rsidRPr="0021754A" w:rsidRDefault="0021754A" w:rsidP="0021754A">
      <w:pPr>
        <w:spacing w:before="100" w:beforeAutospacing="1" w:after="100" w:afterAutospacing="1" w:line="240" w:lineRule="auto"/>
        <w:rPr>
          <w:ins w:id="1140" w:author="Microsoft account" w:date="2023-07-07T14:10:00Z"/>
          <w:rFonts w:ascii="Times New Roman" w:eastAsia="Times New Roman" w:hAnsi="Times New Roman" w:cs="Times New Roman"/>
          <w:sz w:val="24"/>
          <w:szCs w:val="24"/>
        </w:rPr>
      </w:pPr>
      <w:ins w:id="1141" w:author="Microsoft account" w:date="2023-07-07T14:10:00Z">
        <w:r w:rsidRPr="0021754A">
          <w:rPr>
            <w:rFonts w:ascii="Times New Roman" w:eastAsia="Times New Roman" w:hAnsi="Times New Roman" w:cs="Times New Roman"/>
            <w:sz w:val="24"/>
            <w:szCs w:val="24"/>
          </w:rPr>
          <w:t>I successfully created a dashboard using Power BI that presents the insights mentioned earlier. The dashboard effectively highlights essential revenue-related information, including:</w:t>
        </w:r>
      </w:ins>
    </w:p>
    <w:p w:rsidR="0021754A" w:rsidRPr="0021754A" w:rsidRDefault="0021754A" w:rsidP="0021754A">
      <w:pPr>
        <w:spacing w:before="100" w:beforeAutospacing="1" w:after="100" w:afterAutospacing="1" w:line="240" w:lineRule="auto"/>
        <w:rPr>
          <w:ins w:id="1142" w:author="Microsoft account" w:date="2023-07-07T14:10:00Z"/>
          <w:rFonts w:ascii="Times New Roman" w:eastAsia="Times New Roman" w:hAnsi="Times New Roman" w:cs="Times New Roman"/>
          <w:sz w:val="24"/>
          <w:szCs w:val="24"/>
        </w:rPr>
      </w:pPr>
      <w:ins w:id="1143" w:author="Microsoft account" w:date="2023-07-07T14:10:00Z">
        <w:r w:rsidRPr="0021754A">
          <w:rPr>
            <w:rFonts w:ascii="Times New Roman" w:eastAsia="Times New Roman" w:hAnsi="Times New Roman" w:cs="Times New Roman"/>
            <w:sz w:val="24"/>
            <w:szCs w:val="24"/>
          </w:rPr>
          <w:t>1. Revenue generated from each supplier.</w:t>
        </w:r>
        <w:r w:rsidRPr="0021754A">
          <w:rPr>
            <w:rFonts w:ascii="Times New Roman" w:eastAsia="Times New Roman" w:hAnsi="Times New Roman" w:cs="Times New Roman"/>
            <w:sz w:val="24"/>
            <w:szCs w:val="24"/>
          </w:rPr>
          <w:br/>
          <w:t>2. Revenue generated from each location.</w:t>
        </w:r>
        <w:r w:rsidRPr="0021754A">
          <w:rPr>
            <w:rFonts w:ascii="Times New Roman" w:eastAsia="Times New Roman" w:hAnsi="Times New Roman" w:cs="Times New Roman"/>
            <w:sz w:val="24"/>
            <w:szCs w:val="24"/>
          </w:rPr>
          <w:br/>
          <w:t>3. Revenue generated from each company product.</w:t>
        </w:r>
        <w:r w:rsidRPr="0021754A">
          <w:rPr>
            <w:rFonts w:ascii="Times New Roman" w:eastAsia="Times New Roman" w:hAnsi="Times New Roman" w:cs="Times New Roman"/>
            <w:sz w:val="24"/>
            <w:szCs w:val="24"/>
          </w:rPr>
          <w:br/>
          <w:t>4. Total products delivered by each carrier.</w:t>
        </w:r>
      </w:ins>
    </w:p>
    <w:p w:rsidR="0021754A" w:rsidRPr="0021754A" w:rsidRDefault="0021754A" w:rsidP="0021754A">
      <w:pPr>
        <w:spacing w:before="100" w:beforeAutospacing="1" w:after="100" w:afterAutospacing="1" w:line="240" w:lineRule="auto"/>
        <w:rPr>
          <w:ins w:id="1144" w:author="Microsoft account" w:date="2023-07-07T14:10:00Z"/>
          <w:rFonts w:ascii="Times New Roman" w:eastAsia="Times New Roman" w:hAnsi="Times New Roman" w:cs="Times New Roman"/>
          <w:sz w:val="24"/>
          <w:szCs w:val="24"/>
        </w:rPr>
      </w:pPr>
      <w:ins w:id="1145" w:author="Microsoft account" w:date="2023-07-07T14:10:00Z">
        <w:r w:rsidRPr="0021754A">
          <w:rPr>
            <w:rFonts w:ascii="Times New Roman" w:eastAsia="Times New Roman" w:hAnsi="Times New Roman" w:cs="Times New Roman"/>
            <w:sz w:val="24"/>
            <w:szCs w:val="24"/>
          </w:rPr>
          <w:t>These insightful visualizations offer valuable data-driven perspectives, enabling informed decision-making and strategic planning.</w:t>
        </w:r>
      </w:ins>
    </w:p>
    <w:p w:rsidR="00D43C4D" w:rsidRDefault="00D43C4D">
      <w:pPr>
        <w:jc w:val="center"/>
        <w:rPr>
          <w:ins w:id="1146" w:author="Microsoft account" w:date="2023-07-07T14:10:00Z"/>
          <w:rFonts w:ascii="Georgia" w:hAnsi="Georgia"/>
          <w:b/>
          <w:sz w:val="24"/>
        </w:rPr>
        <w:pPrChange w:id="1147" w:author="Microsoft account" w:date="2023-06-24T18:09:00Z">
          <w:pPr/>
        </w:pPrChange>
      </w:pPr>
    </w:p>
    <w:p w:rsidR="0021754A" w:rsidRDefault="0021754A">
      <w:pPr>
        <w:jc w:val="center"/>
        <w:rPr>
          <w:ins w:id="1148" w:author="Microsoft account" w:date="2023-07-07T14:10:00Z"/>
          <w:rFonts w:ascii="Georgia" w:hAnsi="Georgia"/>
          <w:b/>
          <w:sz w:val="24"/>
        </w:rPr>
        <w:pPrChange w:id="1149" w:author="Microsoft account" w:date="2023-06-24T18:09:00Z">
          <w:pPr/>
        </w:pPrChange>
      </w:pPr>
    </w:p>
    <w:p w:rsidR="0021754A" w:rsidRDefault="0021754A">
      <w:pPr>
        <w:jc w:val="center"/>
        <w:rPr>
          <w:ins w:id="1150" w:author="Microsoft account" w:date="2023-07-07T14:10:00Z"/>
          <w:rFonts w:ascii="Georgia" w:hAnsi="Georgia"/>
          <w:b/>
          <w:sz w:val="24"/>
        </w:rPr>
        <w:pPrChange w:id="1151" w:author="Microsoft account" w:date="2023-06-24T18:09:00Z">
          <w:pPr/>
        </w:pPrChange>
      </w:pPr>
    </w:p>
    <w:p w:rsidR="0021754A" w:rsidRDefault="0021754A">
      <w:pPr>
        <w:jc w:val="center"/>
        <w:rPr>
          <w:ins w:id="1152" w:author="Microsoft account" w:date="2023-07-07T14:10:00Z"/>
          <w:rFonts w:ascii="Georgia" w:hAnsi="Georgia"/>
          <w:b/>
          <w:sz w:val="24"/>
        </w:rPr>
        <w:pPrChange w:id="1153" w:author="Microsoft account" w:date="2023-06-24T18:09:00Z">
          <w:pPr/>
        </w:pPrChange>
      </w:pPr>
    </w:p>
    <w:p w:rsidR="0021754A" w:rsidRDefault="0021754A" w:rsidP="0021754A">
      <w:pPr>
        <w:rPr>
          <w:ins w:id="1154" w:author="Microsoft account" w:date="2023-06-24T19:00:00Z"/>
          <w:rFonts w:ascii="Georgia" w:hAnsi="Georgia"/>
          <w:b/>
          <w:sz w:val="24"/>
        </w:rPr>
        <w:pPrChange w:id="1155" w:author="Microsoft account" w:date="2023-07-07T14:10:00Z">
          <w:pPr/>
        </w:pPrChange>
      </w:pPr>
    </w:p>
    <w:p w:rsidR="006215FB" w:rsidRPr="00F03A04" w:rsidRDefault="006215FB">
      <w:pPr>
        <w:jc w:val="center"/>
        <w:rPr>
          <w:ins w:id="1156" w:author="Microsoft account" w:date="2023-06-01T16:27:00Z"/>
          <w:rFonts w:ascii="Georgia" w:hAnsi="Georgia"/>
          <w:b/>
          <w:sz w:val="24"/>
          <w:rPrChange w:id="1157" w:author="Microsoft account" w:date="2023-06-01T16:47:00Z">
            <w:rPr>
              <w:ins w:id="1158" w:author="Microsoft account" w:date="2023-06-01T16:27:00Z"/>
            </w:rPr>
          </w:rPrChange>
        </w:rPr>
        <w:pPrChange w:id="1159" w:author="Microsoft account" w:date="2023-06-24T18:09:00Z">
          <w:pPr/>
        </w:pPrChange>
      </w:pPr>
      <w:ins w:id="1160" w:author="Microsoft account" w:date="2023-06-01T16:27:00Z">
        <w:r w:rsidRPr="00F03A04">
          <w:rPr>
            <w:rFonts w:ascii="Georgia" w:hAnsi="Georgia"/>
            <w:b/>
            <w:sz w:val="24"/>
            <w:rPrChange w:id="1161" w:author="Microsoft account" w:date="2023-06-01T16:47:00Z">
              <w:rPr/>
            </w:rPrChange>
          </w:rPr>
          <w:lastRenderedPageBreak/>
          <w:t>Summary</w:t>
        </w:r>
      </w:ins>
    </w:p>
    <w:p w:rsidR="006215FB" w:rsidRPr="006215FB" w:rsidRDefault="006215FB" w:rsidP="006215FB">
      <w:pPr>
        <w:rPr>
          <w:ins w:id="1162" w:author="Microsoft account" w:date="2023-06-01T16:27:00Z"/>
          <w:rFonts w:ascii="Georgia" w:hAnsi="Georgia"/>
          <w:rPrChange w:id="1163" w:author="Microsoft account" w:date="2023-06-01T16:31:00Z">
            <w:rPr>
              <w:ins w:id="1164" w:author="Microsoft account" w:date="2023-06-01T16:27:00Z"/>
            </w:rPr>
          </w:rPrChange>
        </w:rPr>
      </w:pPr>
    </w:p>
    <w:p w:rsidR="00C70EBA" w:rsidRDefault="006215FB">
      <w:pPr>
        <w:rPr>
          <w:ins w:id="1165" w:author="Microsoft account" w:date="2023-06-24T18:10:00Z"/>
          <w:rFonts w:ascii="Georgia" w:hAnsi="Georgia"/>
        </w:rPr>
      </w:pPr>
      <w:ins w:id="1166" w:author="Microsoft account" w:date="2023-06-01T16:27:00Z">
        <w:r w:rsidRPr="006215FB">
          <w:rPr>
            <w:rFonts w:ascii="Georgia" w:hAnsi="Georgia"/>
            <w:rPrChange w:id="1167" w:author="Microsoft account" w:date="2023-06-01T16:31:00Z">
              <w:rPr/>
            </w:rPrChange>
          </w:rPr>
          <w:t xml:space="preserve">Supply Chain Analysis involves examining different aspects of a supply chain to identify areas for improvement and enhance the overall efficiency of the supply chain, ultimately delivering greater value to customers. This </w:t>
        </w:r>
      </w:ins>
      <w:ins w:id="1168" w:author="Microsoft account" w:date="2023-06-24T18:10:00Z">
        <w:r w:rsidR="00C70EBA">
          <w:rPr>
            <w:rFonts w:ascii="Georgia" w:hAnsi="Georgia"/>
          </w:rPr>
          <w:t>report</w:t>
        </w:r>
      </w:ins>
      <w:ins w:id="1169" w:author="Microsoft account" w:date="2023-06-01T16:27:00Z">
        <w:r w:rsidRPr="006215FB">
          <w:rPr>
            <w:rFonts w:ascii="Georgia" w:hAnsi="Georgia"/>
            <w:rPrChange w:id="1170" w:author="Microsoft account" w:date="2023-06-01T16:31:00Z">
              <w:rPr/>
            </w:rPrChange>
          </w:rPr>
          <w:t xml:space="preserve"> provided an overview of conducting a su</w:t>
        </w:r>
        <w:r w:rsidR="00333C0C">
          <w:rPr>
            <w:rFonts w:ascii="Georgia" w:hAnsi="Georgia"/>
          </w:rPr>
          <w:t>pply chain analysis using Excel</w:t>
        </w:r>
        <w:r w:rsidRPr="006215FB">
          <w:rPr>
            <w:rFonts w:ascii="Georgia" w:hAnsi="Georgia"/>
            <w:rPrChange w:id="1171" w:author="Microsoft account" w:date="2023-06-01T16:31:00Z">
              <w:rPr/>
            </w:rPrChange>
          </w:rPr>
          <w:t>, highli</w:t>
        </w:r>
        <w:r w:rsidR="00C70EBA">
          <w:rPr>
            <w:rFonts w:ascii="Georgia" w:hAnsi="Georgia"/>
          </w:rPr>
          <w:t>ghting key steps and techniques and revenue generated.</w:t>
        </w:r>
        <w:r w:rsidRPr="006215FB">
          <w:rPr>
            <w:rFonts w:ascii="Georgia" w:hAnsi="Georgia"/>
            <w:rPrChange w:id="1172" w:author="Microsoft account" w:date="2023-06-01T16:31:00Z">
              <w:rPr/>
            </w:rPrChange>
          </w:rPr>
          <w:t xml:space="preserve"> </w:t>
        </w:r>
      </w:ins>
    </w:p>
    <w:p w:rsidR="00C70EBA" w:rsidRDefault="00C70EBA">
      <w:pPr>
        <w:rPr>
          <w:ins w:id="1173" w:author="Microsoft account" w:date="2023-06-24T18:10:00Z"/>
          <w:rFonts w:ascii="Georgia" w:hAnsi="Georgia"/>
        </w:rPr>
      </w:pPr>
    </w:p>
    <w:p w:rsidR="006215FB" w:rsidRPr="006215FB" w:rsidRDefault="006215FB">
      <w:pPr>
        <w:rPr>
          <w:ins w:id="1174" w:author="Microsoft account" w:date="2023-06-01T16:24:00Z"/>
          <w:rFonts w:ascii="Georgia" w:hAnsi="Georgia"/>
          <w:rPrChange w:id="1175" w:author="Microsoft account" w:date="2023-06-01T16:31:00Z">
            <w:rPr>
              <w:ins w:id="1176" w:author="Microsoft account" w:date="2023-06-01T16:24:00Z"/>
            </w:rPr>
          </w:rPrChange>
        </w:rPr>
      </w:pPr>
      <w:ins w:id="1177" w:author="Microsoft account" w:date="2023-06-01T16:27:00Z">
        <w:r w:rsidRPr="006215FB">
          <w:rPr>
            <w:rFonts w:ascii="Georgia" w:hAnsi="Georgia"/>
            <w:rPrChange w:id="1178" w:author="Microsoft account" w:date="2023-06-01T16:31:00Z">
              <w:rPr/>
            </w:rPrChange>
          </w:rPr>
          <w:t xml:space="preserve">If you have any questions or would like to contribute further insights, please feel free to </w:t>
        </w:r>
      </w:ins>
      <w:ins w:id="1179" w:author="Microsoft account" w:date="2023-06-24T18:10:00Z">
        <w:r w:rsidR="00C70EBA">
          <w:rPr>
            <w:rFonts w:ascii="Georgia" w:hAnsi="Georgia"/>
          </w:rPr>
          <w:t>reach out.</w:t>
        </w:r>
      </w:ins>
    </w:p>
    <w:p w:rsidR="00CD7925" w:rsidRPr="006215FB" w:rsidRDefault="00CD7925">
      <w:pPr>
        <w:rPr>
          <w:ins w:id="1180" w:author="Microsoft account" w:date="2023-06-01T16:24:00Z"/>
          <w:rFonts w:ascii="Georgia" w:hAnsi="Georgia"/>
          <w:rPrChange w:id="1181" w:author="Microsoft account" w:date="2023-06-01T16:31:00Z">
            <w:rPr>
              <w:ins w:id="1182" w:author="Microsoft account" w:date="2023-06-01T16:24:00Z"/>
            </w:rPr>
          </w:rPrChange>
        </w:rPr>
      </w:pPr>
    </w:p>
    <w:p w:rsidR="00CD7925" w:rsidRPr="006215FB" w:rsidRDefault="00CD7925">
      <w:pPr>
        <w:rPr>
          <w:rFonts w:ascii="Georgia" w:hAnsi="Georgia"/>
          <w:rPrChange w:id="1183" w:author="Microsoft account" w:date="2023-06-01T16:31:00Z">
            <w:rPr/>
          </w:rPrChange>
        </w:rPr>
      </w:pPr>
      <w:ins w:id="1184" w:author="Microsoft account" w:date="2023-06-01T16:23:00Z">
        <w:r w:rsidRPr="006215FB">
          <w:rPr>
            <w:rFonts w:ascii="Georgia" w:hAnsi="Georgia"/>
            <w:rPrChange w:id="1185" w:author="Microsoft account" w:date="2023-06-01T16:31:00Z">
              <w:rPr/>
            </w:rPrChange>
          </w:rPr>
          <w:br/>
        </w:r>
      </w:ins>
    </w:p>
    <w:sectPr w:rsidR="00CD7925" w:rsidRPr="006215FB" w:rsidSect="00E935FD">
      <w:footerReference w:type="default" r:id="rId31"/>
      <w:pgSz w:w="12240" w:h="15840"/>
      <w:pgMar w:top="1440" w:right="1440" w:bottom="1440" w:left="1440" w:header="720" w:footer="720" w:gutter="0"/>
      <w:pgNumType w:start="1"/>
      <w:cols w:space="720"/>
      <w:docGrid w:linePitch="360"/>
      <w:sectPrChange w:id="1191" w:author="Microsoft account" w:date="2023-06-01T17:01:00Z">
        <w:sectPr w:rsidR="00CD7925" w:rsidRPr="006215FB" w:rsidSect="00E935FD">
          <w:pgMar w:top="1440" w:right="1440" w:bottom="1440" w:left="1440" w:header="720" w:footer="720" w:gutter="0"/>
        </w:sectPr>
      </w:sectPrChang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71E0" w:rsidRDefault="00E071E0" w:rsidP="006215FB">
      <w:pPr>
        <w:spacing w:after="0" w:line="240" w:lineRule="auto"/>
      </w:pPr>
      <w:r>
        <w:separator/>
      </w:r>
    </w:p>
  </w:endnote>
  <w:endnote w:type="continuationSeparator" w:id="0">
    <w:p w:rsidR="00E071E0" w:rsidRDefault="00E071E0" w:rsidP="006215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35FD" w:rsidRDefault="00E935FD">
    <w:pPr>
      <w:pStyle w:val="Footer"/>
      <w:jc w:val="center"/>
      <w:rPr>
        <w:ins w:id="215" w:author="Microsoft account" w:date="2023-06-01T17:00:00Z"/>
      </w:rPr>
    </w:pPr>
  </w:p>
  <w:p w:rsidR="006215FB" w:rsidRDefault="006215F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1186" w:author="Microsoft account" w:date="2023-06-01T17:00:00Z"/>
  <w:sdt>
    <w:sdtPr>
      <w:id w:val="-1293053553"/>
      <w:docPartObj>
        <w:docPartGallery w:val="Page Numbers (Bottom of Page)"/>
        <w:docPartUnique/>
      </w:docPartObj>
    </w:sdtPr>
    <w:sdtEndPr>
      <w:rPr>
        <w:noProof/>
      </w:rPr>
    </w:sdtEndPr>
    <w:sdtContent>
      <w:customXmlInsRangeEnd w:id="1186"/>
      <w:p w:rsidR="00E935FD" w:rsidRDefault="00E935FD">
        <w:pPr>
          <w:pStyle w:val="Footer"/>
          <w:jc w:val="center"/>
          <w:rPr>
            <w:ins w:id="1187" w:author="Microsoft account" w:date="2023-06-01T17:00:00Z"/>
          </w:rPr>
        </w:pPr>
        <w:ins w:id="1188" w:author="Microsoft account" w:date="2023-06-01T17:00:00Z">
          <w:r>
            <w:fldChar w:fldCharType="begin"/>
          </w:r>
          <w:r>
            <w:instrText xml:space="preserve"> PAGE   \* MERGEFORMAT </w:instrText>
          </w:r>
          <w:r>
            <w:fldChar w:fldCharType="separate"/>
          </w:r>
        </w:ins>
        <w:r w:rsidR="002E638B">
          <w:rPr>
            <w:noProof/>
          </w:rPr>
          <w:t>15</w:t>
        </w:r>
        <w:ins w:id="1189" w:author="Microsoft account" w:date="2023-06-01T17:00:00Z">
          <w:r>
            <w:rPr>
              <w:noProof/>
            </w:rPr>
            <w:fldChar w:fldCharType="end"/>
          </w:r>
        </w:ins>
      </w:p>
      <w:customXmlInsRangeStart w:id="1190" w:author="Microsoft account" w:date="2023-06-01T17:00:00Z"/>
    </w:sdtContent>
  </w:sdt>
  <w:customXmlInsRangeEnd w:id="1190"/>
  <w:p w:rsidR="00E935FD" w:rsidRDefault="00E935F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71E0" w:rsidRDefault="00E071E0" w:rsidP="006215FB">
      <w:pPr>
        <w:spacing w:after="0" w:line="240" w:lineRule="auto"/>
      </w:pPr>
      <w:r>
        <w:separator/>
      </w:r>
    </w:p>
  </w:footnote>
  <w:footnote w:type="continuationSeparator" w:id="0">
    <w:p w:rsidR="00E071E0" w:rsidRDefault="00E071E0" w:rsidP="006215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C7759"/>
    <w:multiLevelType w:val="hybridMultilevel"/>
    <w:tmpl w:val="E51C0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CE1AEC"/>
    <w:multiLevelType w:val="hybridMultilevel"/>
    <w:tmpl w:val="52BC8F9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334D97"/>
    <w:multiLevelType w:val="multilevel"/>
    <w:tmpl w:val="9C169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631BEE"/>
    <w:multiLevelType w:val="hybridMultilevel"/>
    <w:tmpl w:val="160AD6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961406"/>
    <w:multiLevelType w:val="hybridMultilevel"/>
    <w:tmpl w:val="A72231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3B2BF5"/>
    <w:multiLevelType w:val="hybridMultilevel"/>
    <w:tmpl w:val="C6486F5A"/>
    <w:lvl w:ilvl="0" w:tplc="9AF8CB7A">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AC2AB8"/>
    <w:multiLevelType w:val="multilevel"/>
    <w:tmpl w:val="4538E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E96E9F"/>
    <w:multiLevelType w:val="hybridMultilevel"/>
    <w:tmpl w:val="29CAA4B4"/>
    <w:lvl w:ilvl="0" w:tplc="40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5F42302D"/>
    <w:multiLevelType w:val="multilevel"/>
    <w:tmpl w:val="E85A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B75311"/>
    <w:multiLevelType w:val="hybridMultilevel"/>
    <w:tmpl w:val="0B16A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767EE8"/>
    <w:multiLevelType w:val="hybridMultilevel"/>
    <w:tmpl w:val="939EA2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BE4779"/>
    <w:multiLevelType w:val="hybridMultilevel"/>
    <w:tmpl w:val="EAC8B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7"/>
  </w:num>
  <w:num w:numId="3">
    <w:abstractNumId w:val="0"/>
  </w:num>
  <w:num w:numId="4">
    <w:abstractNumId w:val="3"/>
  </w:num>
  <w:num w:numId="5">
    <w:abstractNumId w:val="5"/>
  </w:num>
  <w:num w:numId="6">
    <w:abstractNumId w:val="1"/>
  </w:num>
  <w:num w:numId="7">
    <w:abstractNumId w:val="10"/>
  </w:num>
  <w:num w:numId="8">
    <w:abstractNumId w:val="4"/>
  </w:num>
  <w:num w:numId="9">
    <w:abstractNumId w:val="9"/>
  </w:num>
  <w:num w:numId="10">
    <w:abstractNumId w:val="11"/>
  </w:num>
  <w:num w:numId="11">
    <w:abstractNumId w:val="8"/>
  </w:num>
  <w:num w:numId="12">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e5d35b48528a54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84E"/>
    <w:rsid w:val="001A50C6"/>
    <w:rsid w:val="001F297C"/>
    <w:rsid w:val="0021754A"/>
    <w:rsid w:val="002B616F"/>
    <w:rsid w:val="002E638B"/>
    <w:rsid w:val="002F18A6"/>
    <w:rsid w:val="00333C0C"/>
    <w:rsid w:val="004F6662"/>
    <w:rsid w:val="00556712"/>
    <w:rsid w:val="005A6B7A"/>
    <w:rsid w:val="006215FB"/>
    <w:rsid w:val="006A742C"/>
    <w:rsid w:val="006E0049"/>
    <w:rsid w:val="007E4774"/>
    <w:rsid w:val="00885777"/>
    <w:rsid w:val="008D36C7"/>
    <w:rsid w:val="009621AC"/>
    <w:rsid w:val="009D6923"/>
    <w:rsid w:val="00A36EF0"/>
    <w:rsid w:val="00AD384E"/>
    <w:rsid w:val="00B45E80"/>
    <w:rsid w:val="00C70EBA"/>
    <w:rsid w:val="00CD7925"/>
    <w:rsid w:val="00D43C4D"/>
    <w:rsid w:val="00DF082A"/>
    <w:rsid w:val="00E071E0"/>
    <w:rsid w:val="00E34E55"/>
    <w:rsid w:val="00E935FD"/>
    <w:rsid w:val="00EA6CED"/>
    <w:rsid w:val="00EC5C99"/>
    <w:rsid w:val="00F03A04"/>
    <w:rsid w:val="00F5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BEB65D-5EEF-4D2E-83CF-A4A2ADCC8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1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B7A"/>
    <w:pPr>
      <w:spacing w:line="256" w:lineRule="auto"/>
      <w:ind w:left="720"/>
      <w:contextualSpacing/>
    </w:pPr>
    <w:rPr>
      <w:rFonts w:ascii="Times New Roman" w:hAnsi="Times New Roman" w:cs="Times New Roman"/>
      <w:iCs/>
      <w:sz w:val="24"/>
      <w:szCs w:val="24"/>
    </w:rPr>
  </w:style>
  <w:style w:type="character" w:styleId="Hyperlink">
    <w:name w:val="Hyperlink"/>
    <w:basedOn w:val="DefaultParagraphFont"/>
    <w:uiPriority w:val="99"/>
    <w:unhideWhenUsed/>
    <w:rsid w:val="006215FB"/>
    <w:rPr>
      <w:color w:val="0563C1" w:themeColor="hyperlink"/>
      <w:u w:val="single"/>
    </w:rPr>
  </w:style>
  <w:style w:type="paragraph" w:styleId="Header">
    <w:name w:val="header"/>
    <w:basedOn w:val="Normal"/>
    <w:link w:val="HeaderChar"/>
    <w:uiPriority w:val="99"/>
    <w:unhideWhenUsed/>
    <w:rsid w:val="006215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FB"/>
  </w:style>
  <w:style w:type="paragraph" w:styleId="Footer">
    <w:name w:val="footer"/>
    <w:basedOn w:val="Normal"/>
    <w:link w:val="FooterChar"/>
    <w:uiPriority w:val="99"/>
    <w:unhideWhenUsed/>
    <w:rsid w:val="006215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FB"/>
  </w:style>
  <w:style w:type="paragraph" w:customStyle="1" w:styleId="graf">
    <w:name w:val="graf"/>
    <w:basedOn w:val="Normal"/>
    <w:rsid w:val="00D43C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472434">
      <w:bodyDiv w:val="1"/>
      <w:marLeft w:val="0"/>
      <w:marRight w:val="0"/>
      <w:marTop w:val="0"/>
      <w:marBottom w:val="0"/>
      <w:divBdr>
        <w:top w:val="none" w:sz="0" w:space="0" w:color="auto"/>
        <w:left w:val="none" w:sz="0" w:space="0" w:color="auto"/>
        <w:bottom w:val="none" w:sz="0" w:space="0" w:color="auto"/>
        <w:right w:val="none" w:sz="0" w:space="0" w:color="auto"/>
      </w:divBdr>
    </w:div>
    <w:div w:id="766585968">
      <w:bodyDiv w:val="1"/>
      <w:marLeft w:val="0"/>
      <w:marRight w:val="0"/>
      <w:marTop w:val="0"/>
      <w:marBottom w:val="0"/>
      <w:divBdr>
        <w:top w:val="none" w:sz="0" w:space="0" w:color="auto"/>
        <w:left w:val="none" w:sz="0" w:space="0" w:color="auto"/>
        <w:bottom w:val="none" w:sz="0" w:space="0" w:color="auto"/>
        <w:right w:val="none" w:sz="0" w:space="0" w:color="auto"/>
      </w:divBdr>
    </w:div>
    <w:div w:id="883904363">
      <w:bodyDiv w:val="1"/>
      <w:marLeft w:val="0"/>
      <w:marRight w:val="0"/>
      <w:marTop w:val="0"/>
      <w:marBottom w:val="0"/>
      <w:divBdr>
        <w:top w:val="none" w:sz="0" w:space="0" w:color="auto"/>
        <w:left w:val="none" w:sz="0" w:space="0" w:color="auto"/>
        <w:bottom w:val="none" w:sz="0" w:space="0" w:color="auto"/>
        <w:right w:val="none" w:sz="0" w:space="0" w:color="auto"/>
      </w:divBdr>
    </w:div>
    <w:div w:id="1004750171">
      <w:bodyDiv w:val="1"/>
      <w:marLeft w:val="0"/>
      <w:marRight w:val="0"/>
      <w:marTop w:val="0"/>
      <w:marBottom w:val="0"/>
      <w:divBdr>
        <w:top w:val="none" w:sz="0" w:space="0" w:color="auto"/>
        <w:left w:val="none" w:sz="0" w:space="0" w:color="auto"/>
        <w:bottom w:val="none" w:sz="0" w:space="0" w:color="auto"/>
        <w:right w:val="none" w:sz="0" w:space="0" w:color="auto"/>
      </w:divBdr>
    </w:div>
    <w:div w:id="1364790016">
      <w:bodyDiv w:val="1"/>
      <w:marLeft w:val="0"/>
      <w:marRight w:val="0"/>
      <w:marTop w:val="0"/>
      <w:marBottom w:val="0"/>
      <w:divBdr>
        <w:top w:val="none" w:sz="0" w:space="0" w:color="auto"/>
        <w:left w:val="none" w:sz="0" w:space="0" w:color="auto"/>
        <w:bottom w:val="none" w:sz="0" w:space="0" w:color="auto"/>
        <w:right w:val="none" w:sz="0" w:space="0" w:color="auto"/>
      </w:divBdr>
    </w:div>
    <w:div w:id="1800417696">
      <w:bodyDiv w:val="1"/>
      <w:marLeft w:val="0"/>
      <w:marRight w:val="0"/>
      <w:marTop w:val="0"/>
      <w:marBottom w:val="0"/>
      <w:divBdr>
        <w:top w:val="none" w:sz="0" w:space="0" w:color="auto"/>
        <w:left w:val="none" w:sz="0" w:space="0" w:color="auto"/>
        <w:bottom w:val="none" w:sz="0" w:space="0" w:color="auto"/>
        <w:right w:val="none" w:sz="0" w:space="0" w:color="auto"/>
      </w:divBdr>
    </w:div>
    <w:div w:id="2006083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chart" Target="charts/chart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4.xml"/><Relationship Id="rId25" Type="http://schemas.openxmlformats.org/officeDocument/2006/relationships/chart" Target="charts/chart8.xml"/><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7.xml"/><Relationship Id="rId28" Type="http://schemas.openxmlformats.org/officeDocument/2006/relationships/image" Target="media/image11.PNG"/><Relationship Id="rId10" Type="http://schemas.openxmlformats.org/officeDocument/2006/relationships/chart" Target="charts/chart1.xml"/><Relationship Id="rId19" Type="http://schemas.openxmlformats.org/officeDocument/2006/relationships/chart" Target="charts/chart5.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3.xml"/><Relationship Id="rId22" Type="http://schemas.openxmlformats.org/officeDocument/2006/relationships/image" Target="media/image8.PNG"/><Relationship Id="rId27" Type="http://schemas.openxmlformats.org/officeDocument/2006/relationships/chart" Target="charts/chart9.xml"/><Relationship Id="rId30" Type="http://schemas.openxmlformats.org/officeDocument/2006/relationships/image" Target="media/image1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er\Desktop\Supply%20chain%20analysis\supply_chain_data.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Product</a:t>
            </a:r>
            <a:r>
              <a:rPr lang="en-US" baseline="0"/>
              <a:t> Type</a:t>
            </a:r>
            <a:endParaRPr lang="en-US"/>
          </a:p>
        </c:rich>
      </c:tx>
      <c:layout>
        <c:manualLayout>
          <c:xMode val="edge"/>
          <c:yMode val="edge"/>
          <c:x val="0.43794304322822386"/>
          <c:y val="4.196777073480499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1"/>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pivotFmt>
      <c:pivotFmt>
        <c:idx val="3"/>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4"/>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5"/>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
        <c:idx val="6"/>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pivotFmt>
      <c:pivotFmt>
        <c:idx val="7"/>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pivotFmt>
      <c:pivotFmt>
        <c:idx val="8"/>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pivotFmt>
    </c:pivotFmts>
    <c:plotArea>
      <c:layout/>
      <c:lineChart>
        <c:grouping val="standard"/>
        <c:varyColors val="0"/>
        <c:ser>
          <c:idx val="0"/>
          <c:order val="0"/>
          <c:tx>
            <c:strRef>
              <c:f>'Pivot Table'!$B$3:$B$4</c:f>
              <c:strCache>
                <c:ptCount val="1"/>
                <c:pt idx="0">
                  <c:v>cosmetics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sq" cmpd="sng">
                <a:solidFill>
                  <a:srgbClr val="C00000"/>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Table'!$B$5:$B$105</c:f>
              <c:numCache>
                <c:formatCode>0</c:formatCode>
                <c:ptCount val="100"/>
                <c:pt idx="1">
                  <c:v>6117.3246150839896</c:v>
                </c:pt>
                <c:pt idx="2">
                  <c:v>7888.3565466618702</c:v>
                </c:pt>
                <c:pt idx="7">
                  <c:v>8858.3675710114803</c:v>
                </c:pt>
                <c:pt idx="10">
                  <c:v>8180.3370854254399</c:v>
                </c:pt>
                <c:pt idx="18">
                  <c:v>5910.8853896688897</c:v>
                </c:pt>
                <c:pt idx="29">
                  <c:v>7698.4247656321104</c:v>
                </c:pt>
                <c:pt idx="43">
                  <c:v>8496.1038130898305</c:v>
                </c:pt>
                <c:pt idx="45">
                  <c:v>2100.1297546259302</c:v>
                </c:pt>
                <c:pt idx="50">
                  <c:v>7152.28604943551</c:v>
                </c:pt>
                <c:pt idx="52">
                  <c:v>9692.3180402184298</c:v>
                </c:pt>
                <c:pt idx="58">
                  <c:v>1935.20679350759</c:v>
                </c:pt>
                <c:pt idx="59">
                  <c:v>8318.9031946171708</c:v>
                </c:pt>
                <c:pt idx="60">
                  <c:v>1061.6185230132801</c:v>
                </c:pt>
                <c:pt idx="62">
                  <c:v>5149.9983504080301</c:v>
                </c:pt>
                <c:pt idx="64">
                  <c:v>7517.3632106311197</c:v>
                </c:pt>
                <c:pt idx="70">
                  <c:v>3899.7468337292198</c:v>
                </c:pt>
                <c:pt idx="72">
                  <c:v>9444.7420330629793</c:v>
                </c:pt>
                <c:pt idx="74">
                  <c:v>8684.6130592538502</c:v>
                </c:pt>
                <c:pt idx="76">
                  <c:v>8001.6132065190004</c:v>
                </c:pt>
                <c:pt idx="81">
                  <c:v>2629.39643484526</c:v>
                </c:pt>
                <c:pt idx="82">
                  <c:v>7910.8869161406801</c:v>
                </c:pt>
                <c:pt idx="83">
                  <c:v>7087.0526963574302</c:v>
                </c:pt>
                <c:pt idx="84">
                  <c:v>6541.3293448024597</c:v>
                </c:pt>
                <c:pt idx="88">
                  <c:v>2633.1219813122498</c:v>
                </c:pt>
                <c:pt idx="91">
                  <c:v>2686.4572235759802</c:v>
                </c:pt>
                <c:pt idx="96">
                  <c:v>5924.6825668532301</c:v>
                </c:pt>
              </c:numCache>
            </c:numRef>
          </c:val>
          <c:smooth val="0"/>
        </c:ser>
        <c:ser>
          <c:idx val="1"/>
          <c:order val="1"/>
          <c:tx>
            <c:strRef>
              <c:f>'Pivot Table'!$C$3:$C$4</c:f>
              <c:strCache>
                <c:ptCount val="1"/>
                <c:pt idx="0">
                  <c:v>haircare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Table'!$C$5:$C$105</c:f>
              <c:numCache>
                <c:formatCode>General</c:formatCode>
                <c:ptCount val="100"/>
                <c:pt idx="0" formatCode="0">
                  <c:v>2828.3487459757498</c:v>
                </c:pt>
                <c:pt idx="3" formatCode="0">
                  <c:v>5709.9452959692799</c:v>
                </c:pt>
                <c:pt idx="4" formatCode="0">
                  <c:v>4370.9165799845296</c:v>
                </c:pt>
                <c:pt idx="6" formatCode="0">
                  <c:v>9049.0778609398894</c:v>
                </c:pt>
                <c:pt idx="9" formatCode="0">
                  <c:v>1292.45841793775</c:v>
                </c:pt>
                <c:pt idx="12" formatCode="0">
                  <c:v>2766.3423668660798</c:v>
                </c:pt>
                <c:pt idx="14" formatCode="0">
                  <c:v>9577.7496258687297</c:v>
                </c:pt>
                <c:pt idx="15" formatCode="0">
                  <c:v>5737.4255991190203</c:v>
                </c:pt>
                <c:pt idx="31" formatCode="0">
                  <c:v>9866.4654579796897</c:v>
                </c:pt>
                <c:pt idx="32" formatCode="0">
                  <c:v>2556.7673606335902</c:v>
                </c:pt>
                <c:pt idx="33" formatCode="0">
                  <c:v>2390.8078665561702</c:v>
                </c:pt>
                <c:pt idx="35" formatCode="0">
                  <c:v>6088.0214799408504</c:v>
                </c:pt>
                <c:pt idx="37" formatCode="0">
                  <c:v>5267.9568075105199</c:v>
                </c:pt>
                <c:pt idx="38" formatCode="0">
                  <c:v>9364.6735050761708</c:v>
                </c:pt>
                <c:pt idx="41" formatCode="0">
                  <c:v>3550.21843278099</c:v>
                </c:pt>
                <c:pt idx="42" formatCode="0">
                  <c:v>2174.7770543506499</c:v>
                </c:pt>
                <c:pt idx="46" formatCode="0">
                  <c:v>7014.8879872033804</c:v>
                </c:pt>
                <c:pt idx="47" formatCode="0">
                  <c:v>1605.8669003924001</c:v>
                </c:pt>
                <c:pt idx="51" formatCode="0">
                  <c:v>6885.5893508962499</c:v>
                </c:pt>
                <c:pt idx="54" formatCode="0">
                  <c:v>7888.7232684270803</c:v>
                </c:pt>
                <c:pt idx="55" formatCode="0">
                  <c:v>2483.7601775427902</c:v>
                </c:pt>
                <c:pt idx="63" formatCode="0">
                  <c:v>9185.1858291817007</c:v>
                </c:pt>
                <c:pt idx="65" formatCode="0">
                  <c:v>2411.7546321104901</c:v>
                </c:pt>
                <c:pt idx="66" formatCode="0">
                  <c:v>5328.3759842977497</c:v>
                </c:pt>
                <c:pt idx="67" formatCode="0">
                  <c:v>4531.4021336919004</c:v>
                </c:pt>
                <c:pt idx="68" formatCode="0">
                  <c:v>8661.9967923923796</c:v>
                </c:pt>
                <c:pt idx="69" formatCode="0">
                  <c:v>2873.74144602144</c:v>
                </c:pt>
                <c:pt idx="71" formatCode="0">
                  <c:v>4384.4134000458598</c:v>
                </c:pt>
                <c:pt idx="73" formatCode="0">
                  <c:v>7397.0710045871801</c:v>
                </c:pt>
                <c:pt idx="75" formatCode="0">
                  <c:v>7386.3639440486604</c:v>
                </c:pt>
                <c:pt idx="78" formatCode="0">
                  <c:v>2925.6751703038099</c:v>
                </c:pt>
                <c:pt idx="79" formatCode="0">
                  <c:v>5133.8467010866898</c:v>
                </c:pt>
                <c:pt idx="86" formatCode="0">
                  <c:v>2048.2900998487098</c:v>
                </c:pt>
                <c:pt idx="95" formatCode="0">
                  <c:v>3716.49332589403</c:v>
                </c:pt>
              </c:numCache>
            </c:numRef>
          </c:val>
          <c:smooth val="0"/>
        </c:ser>
        <c:ser>
          <c:idx val="2"/>
          <c:order val="2"/>
          <c:tx>
            <c:strRef>
              <c:f>'Pivot Table'!$D$3:$D$4</c:f>
              <c:strCache>
                <c:ptCount val="1"/>
                <c:pt idx="0">
                  <c:v>skincare</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trendline>
            <c:spPr>
              <a:ln w="19050" cap="rnd" cmpd="sng">
                <a:solidFill>
                  <a:schemeClr val="accent2">
                    <a:lumMod val="75000"/>
                  </a:schemeClr>
                </a:solidFill>
                <a:prstDash val="solid"/>
              </a:ln>
              <a:effectLst/>
            </c:spPr>
            <c:trendlineType val="linear"/>
            <c:dispRSqr val="0"/>
            <c:dispEq val="0"/>
          </c:trendline>
          <c:cat>
            <c:strRef>
              <c:f>'Pivot Table'!$A$5:$A$105</c:f>
              <c:strCache>
                <c:ptCount val="100"/>
                <c:pt idx="0">
                  <c:v>2</c:v>
                </c:pt>
                <c:pt idx="1">
                  <c:v>2</c:v>
                </c:pt>
                <c:pt idx="2">
                  <c:v>3</c:v>
                </c:pt>
                <c:pt idx="3">
                  <c:v>3</c:v>
                </c:pt>
                <c:pt idx="4">
                  <c:v>4</c:v>
                </c:pt>
                <c:pt idx="5">
                  <c:v>4</c:v>
                </c:pt>
                <c:pt idx="6">
                  <c:v>4</c:v>
                </c:pt>
                <c:pt idx="7">
                  <c:v>4</c:v>
                </c:pt>
                <c:pt idx="8">
                  <c:v>5</c:v>
                </c:pt>
                <c:pt idx="9">
                  <c:v>6</c:v>
                </c:pt>
                <c:pt idx="10">
                  <c:v>6</c:v>
                </c:pt>
                <c:pt idx="11">
                  <c:v>8</c:v>
                </c:pt>
                <c:pt idx="12">
                  <c:v>8</c:v>
                </c:pt>
                <c:pt idx="13">
                  <c:v>10</c:v>
                </c:pt>
                <c:pt idx="14">
                  <c:v>11</c:v>
                </c:pt>
                <c:pt idx="15">
                  <c:v>12</c:v>
                </c:pt>
                <c:pt idx="16">
                  <c:v>13</c:v>
                </c:pt>
                <c:pt idx="17">
                  <c:v>14</c:v>
                </c:pt>
                <c:pt idx="18">
                  <c:v>14</c:v>
                </c:pt>
                <c:pt idx="19">
                  <c:v>15</c:v>
                </c:pt>
                <c:pt idx="20">
                  <c:v>16</c:v>
                </c:pt>
                <c:pt idx="21">
                  <c:v>16</c:v>
                </c:pt>
                <c:pt idx="22">
                  <c:v>17</c:v>
                </c:pt>
                <c:pt idx="23">
                  <c:v>17</c:v>
                </c:pt>
                <c:pt idx="24">
                  <c:v>19</c:v>
                </c:pt>
                <c:pt idx="25">
                  <c:v>20</c:v>
                </c:pt>
                <c:pt idx="26">
                  <c:v>20</c:v>
                </c:pt>
                <c:pt idx="27">
                  <c:v>21</c:v>
                </c:pt>
                <c:pt idx="28">
                  <c:v>23</c:v>
                </c:pt>
                <c:pt idx="29">
                  <c:v>24</c:v>
                </c:pt>
                <c:pt idx="30">
                  <c:v>26</c:v>
                </c:pt>
                <c:pt idx="31">
                  <c:v>27</c:v>
                </c:pt>
                <c:pt idx="32">
                  <c:v>27</c:v>
                </c:pt>
                <c:pt idx="33">
                  <c:v>28</c:v>
                </c:pt>
                <c:pt idx="34">
                  <c:v>30</c:v>
                </c:pt>
                <c:pt idx="35">
                  <c:v>31</c:v>
                </c:pt>
                <c:pt idx="36">
                  <c:v>34</c:v>
                </c:pt>
                <c:pt idx="37">
                  <c:v>34</c:v>
                </c:pt>
                <c:pt idx="38">
                  <c:v>36</c:v>
                </c:pt>
                <c:pt idx="39">
                  <c:v>37</c:v>
                </c:pt>
                <c:pt idx="40">
                  <c:v>37</c:v>
                </c:pt>
                <c:pt idx="41">
                  <c:v>38</c:v>
                </c:pt>
                <c:pt idx="42">
                  <c:v>40</c:v>
                </c:pt>
                <c:pt idx="43">
                  <c:v>43</c:v>
                </c:pt>
                <c:pt idx="44">
                  <c:v>47</c:v>
                </c:pt>
                <c:pt idx="45">
                  <c:v>48</c:v>
                </c:pt>
                <c:pt idx="46">
                  <c:v>48</c:v>
                </c:pt>
                <c:pt idx="47">
                  <c:v>49</c:v>
                </c:pt>
                <c:pt idx="48">
                  <c:v>51</c:v>
                </c:pt>
                <c:pt idx="49">
                  <c:v>51</c:v>
                </c:pt>
                <c:pt idx="50">
                  <c:v>51</c:v>
                </c:pt>
                <c:pt idx="51">
                  <c:v>52</c:v>
                </c:pt>
                <c:pt idx="52">
                  <c:v>52</c:v>
                </c:pt>
                <c:pt idx="53">
                  <c:v>55</c:v>
                </c:pt>
                <c:pt idx="54">
                  <c:v>57</c:v>
                </c:pt>
                <c:pt idx="55">
                  <c:v>57</c:v>
                </c:pt>
                <c:pt idx="56">
                  <c:v>60</c:v>
                </c:pt>
                <c:pt idx="57">
                  <c:v>61</c:v>
                </c:pt>
                <c:pt idx="58">
                  <c:v>62</c:v>
                </c:pt>
                <c:pt idx="59">
                  <c:v>63</c:v>
                </c:pt>
                <c:pt idx="60">
                  <c:v>64</c:v>
                </c:pt>
                <c:pt idx="61">
                  <c:v>64</c:v>
                </c:pt>
                <c:pt idx="62">
                  <c:v>65</c:v>
                </c:pt>
                <c:pt idx="63">
                  <c:v>69</c:v>
                </c:pt>
                <c:pt idx="64">
                  <c:v>69</c:v>
                </c:pt>
                <c:pt idx="65">
                  <c:v>69</c:v>
                </c:pt>
                <c:pt idx="66">
                  <c:v>69</c:v>
                </c:pt>
                <c:pt idx="67">
                  <c:v>69</c:v>
                </c:pt>
                <c:pt idx="68">
                  <c:v>70</c:v>
                </c:pt>
                <c:pt idx="69">
                  <c:v>71</c:v>
                </c:pt>
                <c:pt idx="70">
                  <c:v>73</c:v>
                </c:pt>
                <c:pt idx="71">
                  <c:v>73</c:v>
                </c:pt>
                <c:pt idx="72">
                  <c:v>75</c:v>
                </c:pt>
                <c:pt idx="73">
                  <c:v>76</c:v>
                </c:pt>
                <c:pt idx="74">
                  <c:v>77</c:v>
                </c:pt>
                <c:pt idx="75">
                  <c:v>78</c:v>
                </c:pt>
                <c:pt idx="76">
                  <c:v>79</c:v>
                </c:pt>
                <c:pt idx="77">
                  <c:v>79</c:v>
                </c:pt>
                <c:pt idx="78">
                  <c:v>80</c:v>
                </c:pt>
                <c:pt idx="79">
                  <c:v>80</c:v>
                </c:pt>
                <c:pt idx="80">
                  <c:v>81</c:v>
                </c:pt>
                <c:pt idx="81">
                  <c:v>81</c:v>
                </c:pt>
                <c:pt idx="82">
                  <c:v>84</c:v>
                </c:pt>
                <c:pt idx="83">
                  <c:v>85</c:v>
                </c:pt>
                <c:pt idx="84">
                  <c:v>85</c:v>
                </c:pt>
                <c:pt idx="85">
                  <c:v>88</c:v>
                </c:pt>
                <c:pt idx="86">
                  <c:v>89</c:v>
                </c:pt>
                <c:pt idx="87">
                  <c:v>90</c:v>
                </c:pt>
                <c:pt idx="88">
                  <c:v>90</c:v>
                </c:pt>
                <c:pt idx="89">
                  <c:v>91</c:v>
                </c:pt>
                <c:pt idx="90">
                  <c:v>91</c:v>
                </c:pt>
                <c:pt idx="91">
                  <c:v>93</c:v>
                </c:pt>
                <c:pt idx="92">
                  <c:v>93</c:v>
                </c:pt>
                <c:pt idx="93">
                  <c:v>96</c:v>
                </c:pt>
                <c:pt idx="94">
                  <c:v>96</c:v>
                </c:pt>
                <c:pt idx="95">
                  <c:v>97</c:v>
                </c:pt>
                <c:pt idx="96">
                  <c:v>98</c:v>
                </c:pt>
                <c:pt idx="97">
                  <c:v>98</c:v>
                </c:pt>
                <c:pt idx="98">
                  <c:v>99</c:v>
                </c:pt>
                <c:pt idx="99">
                  <c:v>99</c:v>
                </c:pt>
              </c:strCache>
            </c:strRef>
          </c:cat>
          <c:val>
            <c:numRef>
              <c:f>'Pivot Table'!$D$5:$D$105</c:f>
              <c:numCache>
                <c:formatCode>General</c:formatCode>
                <c:ptCount val="100"/>
                <c:pt idx="5" formatCode="0">
                  <c:v>7823.4765595317303</c:v>
                </c:pt>
                <c:pt idx="8" formatCode="0">
                  <c:v>2686.50515156744</c:v>
                </c:pt>
                <c:pt idx="11" formatCode="0">
                  <c:v>6453.7979681762799</c:v>
                </c:pt>
                <c:pt idx="13" formatCode="0">
                  <c:v>7573.4024578487297</c:v>
                </c:pt>
                <c:pt idx="16" formatCode="0">
                  <c:v>4256.9491408502199</c:v>
                </c:pt>
                <c:pt idx="17" formatCode="0">
                  <c:v>9592.6335702803099</c:v>
                </c:pt>
                <c:pt idx="19" formatCode="0">
                  <c:v>7460.9000654458396</c:v>
                </c:pt>
                <c:pt idx="20" formatCode="0">
                  <c:v>2330.9658020919401</c:v>
                </c:pt>
                <c:pt idx="21" formatCode="0">
                  <c:v>4052.7384162378598</c:v>
                </c:pt>
                <c:pt idx="22" formatCode="0">
                  <c:v>8864.0843495864301</c:v>
                </c:pt>
                <c:pt idx="23" formatCode="0">
                  <c:v>2943.3818676094502</c:v>
                </c:pt>
                <c:pt idx="24" formatCode="0">
                  <c:v>1912.4656631007599</c:v>
                </c:pt>
                <c:pt idx="25" formatCode="0">
                  <c:v>8525.9525596835192</c:v>
                </c:pt>
                <c:pt idx="26" formatCode="0">
                  <c:v>1229.59102856498</c:v>
                </c:pt>
                <c:pt idx="27" formatCode="0">
                  <c:v>4767.0204843441297</c:v>
                </c:pt>
                <c:pt idx="28" formatCode="0">
                  <c:v>2438.3399304700201</c:v>
                </c:pt>
                <c:pt idx="30" formatCode="0">
                  <c:v>8367.7216180201503</c:v>
                </c:pt>
                <c:pt idx="34" formatCode="0">
                  <c:v>8232.3348294258194</c:v>
                </c:pt>
                <c:pt idx="36" formatCode="0">
                  <c:v>8354.5796864819895</c:v>
                </c:pt>
                <c:pt idx="39" formatCode="0">
                  <c:v>5442.0867853976697</c:v>
                </c:pt>
                <c:pt idx="40" formatCode="0">
                  <c:v>9061.7108955077201</c:v>
                </c:pt>
                <c:pt idx="44" formatCode="0">
                  <c:v>1839.60942585676</c:v>
                </c:pt>
                <c:pt idx="48" formatCode="0">
                  <c:v>9655.1351027193905</c:v>
                </c:pt>
                <c:pt idx="49" formatCode="0">
                  <c:v>2553.4955849912099</c:v>
                </c:pt>
                <c:pt idx="53" formatCode="0">
                  <c:v>1752.3810874841199</c:v>
                </c:pt>
                <c:pt idx="56" formatCode="0">
                  <c:v>2021.1498103371</c:v>
                </c:pt>
                <c:pt idx="57" formatCode="0">
                  <c:v>7766.8364256852301</c:v>
                </c:pt>
                <c:pt idx="61" formatCode="0">
                  <c:v>4971.1459875855498</c:v>
                </c:pt>
                <c:pt idx="77" formatCode="0">
                  <c:v>9571.5504873278096</c:v>
                </c:pt>
                <c:pt idx="80" formatCode="0">
                  <c:v>5724.9593504562599</c:v>
                </c:pt>
                <c:pt idx="85" formatCode="0">
                  <c:v>9473.7980325083299</c:v>
                </c:pt>
                <c:pt idx="87" formatCode="0">
                  <c:v>8458.7308783671706</c:v>
                </c:pt>
                <c:pt idx="89" formatCode="0">
                  <c:v>6099.9441155814502</c:v>
                </c:pt>
                <c:pt idx="90" formatCode="0">
                  <c:v>8651.67268298206</c:v>
                </c:pt>
                <c:pt idx="92" formatCode="0">
                  <c:v>1889.07358977933</c:v>
                </c:pt>
                <c:pt idx="93" formatCode="0">
                  <c:v>7089.4742499341801</c:v>
                </c:pt>
                <c:pt idx="94" formatCode="0">
                  <c:v>8128.0276968511898</c:v>
                </c:pt>
                <c:pt idx="97" formatCode="0">
                  <c:v>9435.7626089121295</c:v>
                </c:pt>
                <c:pt idx="98" formatCode="0">
                  <c:v>5521.2052590109697</c:v>
                </c:pt>
                <c:pt idx="99" formatCode="0">
                  <c:v>8653.5709264697998</c:v>
                </c:pt>
              </c:numCache>
            </c:numRef>
          </c:val>
          <c:smooth val="0"/>
        </c:ser>
        <c:dLbls>
          <c:showLegendKey val="0"/>
          <c:showVal val="0"/>
          <c:showCatName val="0"/>
          <c:showSerName val="0"/>
          <c:showPercent val="0"/>
          <c:showBubbleSize val="0"/>
        </c:dLbls>
        <c:marker val="1"/>
        <c:smooth val="0"/>
        <c:axId val="397769216"/>
        <c:axId val="397768040"/>
      </c:lineChart>
      <c:catAx>
        <c:axId val="39776921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Price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68040"/>
        <c:crosses val="autoZero"/>
        <c:auto val="1"/>
        <c:lblAlgn val="ctr"/>
        <c:lblOffset val="100"/>
        <c:noMultiLvlLbl val="0"/>
      </c:catAx>
      <c:valAx>
        <c:axId val="397768040"/>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69216"/>
        <c:crosses val="autoZero"/>
        <c:crossBetween val="between"/>
        <c:dispUnits>
          <c:builtInUnit val="thousands"/>
          <c:dispUnitsLbl>
            <c:layout>
              <c:manualLayout>
                <c:xMode val="edge"/>
                <c:yMode val="edge"/>
                <c:x val="2.371837578192541E-2"/>
                <c:y val="0.3977058962069524"/>
              </c:manualLayout>
            </c:layout>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dispUnitsLbl>
        </c:dispUnits>
      </c:valAx>
      <c:spPr>
        <a:noFill/>
        <a:ln>
          <a:noFill/>
        </a:ln>
        <a:effectLst/>
      </c:spPr>
    </c:plotArea>
    <c:legend>
      <c:legendPos val="t"/>
      <c:legendEntry>
        <c:idx val="0"/>
        <c:delete val="1"/>
      </c:legendEntry>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Defect Rates by Transportation Mode</a:t>
            </a:r>
          </a:p>
        </c:rich>
      </c:tx>
      <c:layout>
        <c:manualLayout>
          <c:xMode val="edge"/>
          <c:yMode val="edge"/>
          <c:x val="3.6805555555555557E-2"/>
          <c:y val="4.166666666666666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58000"/>
            </a:schemeClr>
          </a:solidFill>
          <a:ln w="19050">
            <a:solidFill>
              <a:schemeClr val="lt1"/>
            </a:solidFill>
          </a:ln>
          <a:effectLst/>
        </c:spPr>
      </c:pivotFmt>
      <c:pivotFmt>
        <c:idx val="3"/>
        <c:spPr>
          <a:solidFill>
            <a:schemeClr val="accent2">
              <a:shade val="86000"/>
            </a:schemeClr>
          </a:solidFill>
          <a:ln w="19050">
            <a:solidFill>
              <a:schemeClr val="lt1"/>
            </a:solidFill>
          </a:ln>
          <a:effectLst/>
        </c:spPr>
      </c:pivotFmt>
      <c:pivotFmt>
        <c:idx val="4"/>
        <c:spPr>
          <a:solidFill>
            <a:schemeClr val="accent2">
              <a:tint val="86000"/>
            </a:schemeClr>
          </a:solidFill>
          <a:ln w="19050">
            <a:solidFill>
              <a:schemeClr val="lt1"/>
            </a:solidFill>
          </a:ln>
          <a:effectLst/>
        </c:spPr>
      </c:pivotFmt>
      <c:pivotFmt>
        <c:idx val="5"/>
        <c:spPr>
          <a:solidFill>
            <a:schemeClr val="accent2">
              <a:tint val="58000"/>
            </a:schemeClr>
          </a:solidFill>
          <a:ln w="19050">
            <a:solidFill>
              <a:schemeClr val="lt1"/>
            </a:solidFill>
          </a:ln>
          <a:effectLst/>
        </c:spPr>
      </c:pivotFmt>
      <c:pivotFmt>
        <c:idx val="6"/>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2">
              <a:shade val="58000"/>
            </a:schemeClr>
          </a:solidFill>
          <a:ln w="19050">
            <a:solidFill>
              <a:schemeClr val="lt1"/>
            </a:solidFill>
          </a:ln>
          <a:effectLst/>
        </c:spPr>
      </c:pivotFmt>
      <c:pivotFmt>
        <c:idx val="8"/>
        <c:spPr>
          <a:solidFill>
            <a:schemeClr val="accent2">
              <a:shade val="86000"/>
            </a:schemeClr>
          </a:solidFill>
          <a:ln w="19050">
            <a:solidFill>
              <a:schemeClr val="lt1"/>
            </a:solidFill>
          </a:ln>
          <a:effectLst/>
        </c:spPr>
      </c:pivotFmt>
      <c:pivotFmt>
        <c:idx val="9"/>
        <c:spPr>
          <a:solidFill>
            <a:schemeClr val="accent2">
              <a:tint val="86000"/>
            </a:schemeClr>
          </a:solidFill>
          <a:ln w="19050">
            <a:solidFill>
              <a:schemeClr val="lt1"/>
            </a:solidFill>
          </a:ln>
          <a:effectLst/>
        </c:spPr>
      </c:pivotFmt>
      <c:pivotFmt>
        <c:idx val="10"/>
        <c:spPr>
          <a:solidFill>
            <a:schemeClr val="accent2">
              <a:tint val="58000"/>
            </a:schemeClr>
          </a:solidFill>
          <a:ln w="19050">
            <a:solidFill>
              <a:schemeClr val="lt1"/>
            </a:solidFill>
          </a:ln>
          <a:effectLst/>
        </c:spPr>
      </c:pivotFmt>
    </c:pivotFmts>
    <c:plotArea>
      <c:layout>
        <c:manualLayout>
          <c:layoutTarget val="inner"/>
          <c:xMode val="edge"/>
          <c:yMode val="edge"/>
          <c:x val="0.24343350831146107"/>
          <c:y val="0.16184893554972296"/>
          <c:w val="0.45880905511811021"/>
          <c:h val="0.76468175853018372"/>
        </c:manualLayout>
      </c:layout>
      <c:doughnutChart>
        <c:varyColors val="1"/>
        <c:ser>
          <c:idx val="0"/>
          <c:order val="0"/>
          <c:tx>
            <c:strRef>
              <c:f>'Pivot Table'!$B$512</c:f>
              <c:strCache>
                <c:ptCount val="1"/>
                <c:pt idx="0">
                  <c:v>Total</c:v>
                </c:pt>
              </c:strCache>
            </c:strRef>
          </c:tx>
          <c:dPt>
            <c:idx val="0"/>
            <c:bubble3D val="0"/>
            <c:spPr>
              <a:solidFill>
                <a:schemeClr val="accent2">
                  <a:shade val="58000"/>
                </a:schemeClr>
              </a:solidFill>
              <a:ln w="19050">
                <a:solidFill>
                  <a:schemeClr val="lt1"/>
                </a:solidFill>
              </a:ln>
              <a:effectLst/>
            </c:spPr>
          </c:dPt>
          <c:dPt>
            <c:idx val="1"/>
            <c:bubble3D val="0"/>
            <c:spPr>
              <a:solidFill>
                <a:schemeClr val="accent2">
                  <a:shade val="86000"/>
                </a:schemeClr>
              </a:solidFill>
              <a:ln w="19050">
                <a:solidFill>
                  <a:schemeClr val="lt1"/>
                </a:solidFill>
              </a:ln>
              <a:effectLst/>
            </c:spPr>
          </c:dPt>
          <c:dPt>
            <c:idx val="2"/>
            <c:bubble3D val="0"/>
            <c:spPr>
              <a:solidFill>
                <a:schemeClr val="accent2">
                  <a:tint val="86000"/>
                </a:schemeClr>
              </a:solidFill>
              <a:ln w="19050">
                <a:solidFill>
                  <a:schemeClr val="lt1"/>
                </a:solidFill>
              </a:ln>
              <a:effectLst/>
            </c:spPr>
          </c:dPt>
          <c:dPt>
            <c:idx val="3"/>
            <c:bubble3D val="0"/>
            <c:spPr>
              <a:solidFill>
                <a:schemeClr val="accent2">
                  <a:tint val="58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Table'!$A$513:$A$517</c:f>
              <c:strCache>
                <c:ptCount val="4"/>
                <c:pt idx="0">
                  <c:v>Air</c:v>
                </c:pt>
                <c:pt idx="1">
                  <c:v>Rail</c:v>
                </c:pt>
                <c:pt idx="2">
                  <c:v>Road</c:v>
                </c:pt>
                <c:pt idx="3">
                  <c:v>Sea</c:v>
                </c:pt>
              </c:strCache>
            </c:strRef>
          </c:cat>
          <c:val>
            <c:numRef>
              <c:f>'Pivot Table'!$B$513:$B$517</c:f>
              <c:numCache>
                <c:formatCode>0.0%</c:formatCode>
                <c:ptCount val="4"/>
                <c:pt idx="0">
                  <c:v>0.20825086506840504</c:v>
                </c:pt>
                <c:pt idx="1">
                  <c:v>0.28512202335290149</c:v>
                </c:pt>
                <c:pt idx="2">
                  <c:v>0.33378103712049212</c:v>
                </c:pt>
                <c:pt idx="3">
                  <c:v>0.17284607445820127</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layout>
        <c:manualLayout>
          <c:xMode val="edge"/>
          <c:yMode val="edge"/>
          <c:x val="0.78734273840769908"/>
          <c:y val="0.36710520559930016"/>
          <c:w val="9.599059492563429E-2"/>
          <c:h val="0.312502187226596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Table!Sales by Product Type</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by Product Type</a:t>
            </a:r>
          </a:p>
        </c:rich>
      </c:tx>
      <c:layout>
        <c:manualLayout>
          <c:xMode val="edge"/>
          <c:yMode val="edge"/>
          <c:x val="3.1472222222222214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2">
              <a:shade val="65000"/>
            </a:schemeClr>
          </a:solidFill>
          <a:ln w="19050">
            <a:solidFill>
              <a:schemeClr val="lt1"/>
            </a:solidFill>
          </a:ln>
          <a:effectLst/>
        </c:spPr>
      </c:pivotFmt>
      <c:pivotFmt>
        <c:idx val="3"/>
        <c:spPr>
          <a:solidFill>
            <a:schemeClr val="accent2"/>
          </a:solidFill>
          <a:ln w="19050">
            <a:solidFill>
              <a:schemeClr val="lt1"/>
            </a:solidFill>
          </a:ln>
          <a:effectLst/>
        </c:spPr>
      </c:pivotFmt>
      <c:pivotFmt>
        <c:idx val="4"/>
        <c:spPr>
          <a:solidFill>
            <a:schemeClr val="accent2">
              <a:tint val="65000"/>
            </a:schemeClr>
          </a:solidFill>
          <a:ln w="19050">
            <a:solidFill>
              <a:schemeClr val="lt1"/>
            </a:solidFill>
          </a:ln>
          <a:effectLst/>
        </c:spPr>
      </c:pivotFmt>
      <c:pivotFmt>
        <c:idx val="5"/>
        <c:spPr>
          <a:solidFill>
            <a:schemeClr val="accent2"/>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6"/>
        <c:spPr>
          <a:solidFill>
            <a:schemeClr val="accent2">
              <a:shade val="65000"/>
            </a:schemeClr>
          </a:solidFill>
          <a:ln w="19050">
            <a:solidFill>
              <a:schemeClr val="lt1"/>
            </a:solidFill>
          </a:ln>
          <a:effectLst/>
        </c:spPr>
      </c:pivotFmt>
      <c:pivotFmt>
        <c:idx val="7"/>
        <c:spPr>
          <a:solidFill>
            <a:schemeClr val="accent2"/>
          </a:solidFill>
          <a:ln w="19050">
            <a:solidFill>
              <a:schemeClr val="lt1"/>
            </a:solidFill>
          </a:ln>
          <a:effectLst/>
        </c:spPr>
      </c:pivotFmt>
      <c:pivotFmt>
        <c:idx val="8"/>
        <c:spPr>
          <a:solidFill>
            <a:schemeClr val="accent2">
              <a:tint val="65000"/>
            </a:schemeClr>
          </a:solidFill>
          <a:ln w="19050">
            <a:solidFill>
              <a:schemeClr val="lt1"/>
            </a:solidFill>
          </a:ln>
          <a:effectLst/>
        </c:spPr>
      </c:pivotFmt>
    </c:pivotFmts>
    <c:plotArea>
      <c:layout>
        <c:manualLayout>
          <c:layoutTarget val="inner"/>
          <c:xMode val="edge"/>
          <c:yMode val="edge"/>
          <c:x val="0.22194028871391075"/>
          <c:y val="0.11092300962379703"/>
          <c:w val="0.50047572178477695"/>
          <c:h val="0.83412620297462814"/>
        </c:manualLayout>
      </c:layout>
      <c:doughnutChart>
        <c:varyColors val="1"/>
        <c:ser>
          <c:idx val="0"/>
          <c:order val="0"/>
          <c:tx>
            <c:strRef>
              <c:f>'Pivot Table'!$B$108</c:f>
              <c:strCache>
                <c:ptCount val="1"/>
                <c:pt idx="0">
                  <c:v>Total</c:v>
                </c:pt>
              </c:strCache>
            </c:strRef>
          </c:tx>
          <c:dPt>
            <c:idx val="0"/>
            <c:bubble3D val="0"/>
            <c:spPr>
              <a:solidFill>
                <a:schemeClr val="accent2">
                  <a:shade val="65000"/>
                </a:schemeClr>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2">
                  <a:tint val="65000"/>
                </a:schemeClr>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Table'!$A$109:$A$112</c:f>
              <c:strCache>
                <c:ptCount val="3"/>
                <c:pt idx="0">
                  <c:v>cosmetics</c:v>
                </c:pt>
                <c:pt idx="1">
                  <c:v>haircare</c:v>
                </c:pt>
                <c:pt idx="2">
                  <c:v>skincare</c:v>
                </c:pt>
              </c:strCache>
            </c:strRef>
          </c:cat>
          <c:val>
            <c:numRef>
              <c:f>'Pivot Table'!$B$109:$B$112</c:f>
              <c:numCache>
                <c:formatCode>0.00%</c:formatCode>
                <c:ptCount val="3"/>
                <c:pt idx="0">
                  <c:v>0.25503807024013536</c:v>
                </c:pt>
                <c:pt idx="1">
                  <c:v>0.29525586238313195</c:v>
                </c:pt>
                <c:pt idx="2">
                  <c:v>0.44970606737673269</c:v>
                </c:pt>
              </c:numCache>
            </c:numRef>
          </c:val>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Table!Total Revenue by Shipping Carrier</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Revenue by Shipping Carrier</a:t>
            </a:r>
          </a:p>
        </c:rich>
      </c:tx>
      <c:layout>
        <c:manualLayout>
          <c:xMode val="edge"/>
          <c:yMode val="edge"/>
          <c:x val="1.8576334208223955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Table'!$B$122</c:f>
              <c:strCache>
                <c:ptCount val="1"/>
                <c:pt idx="0">
                  <c:v>Total</c:v>
                </c:pt>
              </c:strCache>
            </c:strRef>
          </c:tx>
          <c:spPr>
            <a:solidFill>
              <a:schemeClr val="accent2"/>
            </a:solidFill>
            <a:ln>
              <a:noFill/>
            </a:ln>
            <a:effectLst/>
          </c:spPr>
          <c:invertIfNegative val="0"/>
          <c:cat>
            <c:strRef>
              <c:f>'Pivot Table'!$A$123:$A$126</c:f>
              <c:strCache>
                <c:ptCount val="3"/>
                <c:pt idx="0">
                  <c:v>Carrier A</c:v>
                </c:pt>
                <c:pt idx="1">
                  <c:v>Carrier B</c:v>
                </c:pt>
                <c:pt idx="2">
                  <c:v>Carrier C</c:v>
                </c:pt>
              </c:strCache>
            </c:strRef>
          </c:cat>
          <c:val>
            <c:numRef>
              <c:f>'Pivot Table'!$B$123:$B$126</c:f>
              <c:numCache>
                <c:formatCode>_(* #,##0_);_(* \(#,##0\);_(* "-"??_);_(@_)</c:formatCode>
                <c:ptCount val="3"/>
                <c:pt idx="0">
                  <c:v>142629.99460668507</c:v>
                </c:pt>
                <c:pt idx="1">
                  <c:v>250094.64698794941</c:v>
                </c:pt>
                <c:pt idx="2">
                  <c:v>184880.17714337376</c:v>
                </c:pt>
              </c:numCache>
            </c:numRef>
          </c:val>
        </c:ser>
        <c:dLbls>
          <c:showLegendKey val="0"/>
          <c:showVal val="0"/>
          <c:showCatName val="0"/>
          <c:showSerName val="0"/>
          <c:showPercent val="0"/>
          <c:showBubbleSize val="0"/>
        </c:dLbls>
        <c:gapWidth val="219"/>
        <c:overlap val="-27"/>
        <c:axId val="431870416"/>
        <c:axId val="431870024"/>
      </c:barChart>
      <c:catAx>
        <c:axId val="431870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70024"/>
        <c:crosses val="autoZero"/>
        <c:auto val="1"/>
        <c:lblAlgn val="ctr"/>
        <c:lblOffset val="100"/>
        <c:noMultiLvlLbl val="0"/>
      </c:catAx>
      <c:valAx>
        <c:axId val="431870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Generated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7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Table!Revenue Generated by SKU</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Revenue Generated by SKU</a:t>
            </a:r>
          </a:p>
        </c:rich>
      </c:tx>
      <c:layout>
        <c:manualLayout>
          <c:xMode val="edge"/>
          <c:yMode val="edge"/>
          <c:x val="4.0264198693112659E-2"/>
          <c:y val="2.342955850963409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Table'!$B$146</c:f>
              <c:strCache>
                <c:ptCount val="1"/>
                <c:pt idx="0">
                  <c:v>Total</c:v>
                </c:pt>
              </c:strCache>
            </c:strRef>
          </c:tx>
          <c:spPr>
            <a:ln w="28575" cap="rnd">
              <a:solidFill>
                <a:schemeClr val="accent2"/>
              </a:solidFill>
              <a:round/>
            </a:ln>
            <a:effectLst/>
          </c:spPr>
          <c:marker>
            <c:symbol val="none"/>
          </c:marker>
          <c:cat>
            <c:strRef>
              <c:f>'Pivot Table'!$A$147:$A$247</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Table'!$B$147:$B$247</c:f>
              <c:numCache>
                <c:formatCode>0</c:formatCode>
                <c:ptCount val="100"/>
                <c:pt idx="0">
                  <c:v>8661.9967923923796</c:v>
                </c:pt>
                <c:pt idx="1">
                  <c:v>7460.9000654458396</c:v>
                </c:pt>
                <c:pt idx="2">
                  <c:v>2330.9658020919401</c:v>
                </c:pt>
                <c:pt idx="3">
                  <c:v>6099.9441155814502</c:v>
                </c:pt>
                <c:pt idx="4">
                  <c:v>2873.74144602144</c:v>
                </c:pt>
                <c:pt idx="5">
                  <c:v>4052.7384162378598</c:v>
                </c:pt>
                <c:pt idx="6">
                  <c:v>8653.5709264697998</c:v>
                </c:pt>
                <c:pt idx="7">
                  <c:v>5442.0867853976697</c:v>
                </c:pt>
                <c:pt idx="8">
                  <c:v>6453.7979681762799</c:v>
                </c:pt>
                <c:pt idx="9">
                  <c:v>2629.39643484526</c:v>
                </c:pt>
                <c:pt idx="10">
                  <c:v>9364.6735050761708</c:v>
                </c:pt>
                <c:pt idx="11">
                  <c:v>2553.4955849912099</c:v>
                </c:pt>
                <c:pt idx="12">
                  <c:v>9577.7496258687297</c:v>
                </c:pt>
                <c:pt idx="13">
                  <c:v>8128.0276968511898</c:v>
                </c:pt>
                <c:pt idx="14">
                  <c:v>7087.0526963574302</c:v>
                </c:pt>
                <c:pt idx="15">
                  <c:v>2390.8078665561702</c:v>
                </c:pt>
                <c:pt idx="16">
                  <c:v>8858.3675710114803</c:v>
                </c:pt>
                <c:pt idx="17">
                  <c:v>9049.0778609398894</c:v>
                </c:pt>
                <c:pt idx="18">
                  <c:v>2174.7770543506499</c:v>
                </c:pt>
                <c:pt idx="19">
                  <c:v>3716.49332589403</c:v>
                </c:pt>
                <c:pt idx="20">
                  <c:v>2686.4572235759802</c:v>
                </c:pt>
                <c:pt idx="21">
                  <c:v>6117.3246150839896</c:v>
                </c:pt>
                <c:pt idx="22">
                  <c:v>8318.9031946171708</c:v>
                </c:pt>
                <c:pt idx="23">
                  <c:v>7766.8364256852301</c:v>
                </c:pt>
                <c:pt idx="24">
                  <c:v>2766.3423668660798</c:v>
                </c:pt>
                <c:pt idx="25">
                  <c:v>9655.1351027193905</c:v>
                </c:pt>
                <c:pt idx="26">
                  <c:v>9571.5504873278096</c:v>
                </c:pt>
                <c:pt idx="27">
                  <c:v>5149.9983504080301</c:v>
                </c:pt>
                <c:pt idx="28">
                  <c:v>9061.7108955077201</c:v>
                </c:pt>
                <c:pt idx="29">
                  <c:v>6541.3293448024597</c:v>
                </c:pt>
                <c:pt idx="30">
                  <c:v>7573.4024578487297</c:v>
                </c:pt>
                <c:pt idx="31">
                  <c:v>2438.3399304700201</c:v>
                </c:pt>
                <c:pt idx="32">
                  <c:v>9692.3180402184298</c:v>
                </c:pt>
                <c:pt idx="33">
                  <c:v>1912.4656631007599</c:v>
                </c:pt>
                <c:pt idx="34">
                  <c:v>2686.50515156744</c:v>
                </c:pt>
                <c:pt idx="35">
                  <c:v>5724.9593504562599</c:v>
                </c:pt>
                <c:pt idx="36">
                  <c:v>5521.2052590109697</c:v>
                </c:pt>
                <c:pt idx="37">
                  <c:v>1839.60942585676</c:v>
                </c:pt>
                <c:pt idx="38">
                  <c:v>5737.4255991190203</c:v>
                </c:pt>
                <c:pt idx="39">
                  <c:v>7152.28604943551</c:v>
                </c:pt>
                <c:pt idx="40">
                  <c:v>5267.9568075105199</c:v>
                </c:pt>
                <c:pt idx="41">
                  <c:v>2556.7673606335902</c:v>
                </c:pt>
                <c:pt idx="42">
                  <c:v>7089.4742499341801</c:v>
                </c:pt>
                <c:pt idx="43">
                  <c:v>7397.0710045871801</c:v>
                </c:pt>
                <c:pt idx="44">
                  <c:v>8001.6132065190004</c:v>
                </c:pt>
                <c:pt idx="45">
                  <c:v>2828.3487459757498</c:v>
                </c:pt>
                <c:pt idx="46">
                  <c:v>5910.8853896688897</c:v>
                </c:pt>
                <c:pt idx="47">
                  <c:v>9866.4654579796897</c:v>
                </c:pt>
                <c:pt idx="48">
                  <c:v>9435.7626089121295</c:v>
                </c:pt>
                <c:pt idx="49">
                  <c:v>8232.3348294258194</c:v>
                </c:pt>
                <c:pt idx="50">
                  <c:v>6088.0214799408504</c:v>
                </c:pt>
                <c:pt idx="51">
                  <c:v>2925.6751703038099</c:v>
                </c:pt>
                <c:pt idx="52">
                  <c:v>4767.0204843441297</c:v>
                </c:pt>
                <c:pt idx="53">
                  <c:v>1605.8669003924001</c:v>
                </c:pt>
                <c:pt idx="54">
                  <c:v>2021.1498103371</c:v>
                </c:pt>
                <c:pt idx="55">
                  <c:v>1061.6185230132801</c:v>
                </c:pt>
                <c:pt idx="56">
                  <c:v>7823.4765595317303</c:v>
                </c:pt>
                <c:pt idx="57">
                  <c:v>8864.0843495864301</c:v>
                </c:pt>
                <c:pt idx="58">
                  <c:v>6885.5893508962499</c:v>
                </c:pt>
                <c:pt idx="59">
                  <c:v>3899.7468337292198</c:v>
                </c:pt>
                <c:pt idx="60">
                  <c:v>4256.9491408502199</c:v>
                </c:pt>
                <c:pt idx="61">
                  <c:v>8458.7308783671706</c:v>
                </c:pt>
                <c:pt idx="62">
                  <c:v>8354.5796864819895</c:v>
                </c:pt>
                <c:pt idx="63">
                  <c:v>8367.7216180201503</c:v>
                </c:pt>
                <c:pt idx="64">
                  <c:v>9473.7980325083299</c:v>
                </c:pt>
                <c:pt idx="65">
                  <c:v>3550.21843278099</c:v>
                </c:pt>
                <c:pt idx="66">
                  <c:v>1752.3810874841199</c:v>
                </c:pt>
                <c:pt idx="67">
                  <c:v>8496.1038130898305</c:v>
                </c:pt>
                <c:pt idx="68">
                  <c:v>7014.8879872033804</c:v>
                </c:pt>
                <c:pt idx="69">
                  <c:v>8180.3370854254399</c:v>
                </c:pt>
                <c:pt idx="70">
                  <c:v>2633.1219813122498</c:v>
                </c:pt>
                <c:pt idx="71">
                  <c:v>7910.8869161406801</c:v>
                </c:pt>
                <c:pt idx="72">
                  <c:v>5709.9452959692799</c:v>
                </c:pt>
                <c:pt idx="73">
                  <c:v>1889.07358977933</c:v>
                </c:pt>
                <c:pt idx="74">
                  <c:v>5328.3759842977497</c:v>
                </c:pt>
                <c:pt idx="75">
                  <c:v>2483.7601775427902</c:v>
                </c:pt>
                <c:pt idx="76">
                  <c:v>1292.45841793775</c:v>
                </c:pt>
                <c:pt idx="77">
                  <c:v>7888.7232684270803</c:v>
                </c:pt>
                <c:pt idx="78">
                  <c:v>7517.3632106311197</c:v>
                </c:pt>
                <c:pt idx="79">
                  <c:v>8651.67268298206</c:v>
                </c:pt>
                <c:pt idx="80">
                  <c:v>4384.4134000458598</c:v>
                </c:pt>
                <c:pt idx="81">
                  <c:v>2943.3818676094502</c:v>
                </c:pt>
                <c:pt idx="82">
                  <c:v>2411.7546321104901</c:v>
                </c:pt>
                <c:pt idx="83">
                  <c:v>2048.2900998487098</c:v>
                </c:pt>
                <c:pt idx="84">
                  <c:v>8684.6130592538502</c:v>
                </c:pt>
                <c:pt idx="85">
                  <c:v>1229.59102856498</c:v>
                </c:pt>
                <c:pt idx="86">
                  <c:v>5133.8467010866898</c:v>
                </c:pt>
                <c:pt idx="87">
                  <c:v>9444.7420330629793</c:v>
                </c:pt>
                <c:pt idx="88">
                  <c:v>5924.6825668532301</c:v>
                </c:pt>
                <c:pt idx="89">
                  <c:v>4971.1459875855498</c:v>
                </c:pt>
                <c:pt idx="90">
                  <c:v>9592.6335702803099</c:v>
                </c:pt>
                <c:pt idx="91">
                  <c:v>1935.20679350759</c:v>
                </c:pt>
                <c:pt idx="92">
                  <c:v>2100.1297546259302</c:v>
                </c:pt>
                <c:pt idx="93">
                  <c:v>4531.4021336919004</c:v>
                </c:pt>
                <c:pt idx="94">
                  <c:v>7888.3565466618702</c:v>
                </c:pt>
                <c:pt idx="95">
                  <c:v>7386.3639440486604</c:v>
                </c:pt>
                <c:pt idx="96">
                  <c:v>7698.4247656321104</c:v>
                </c:pt>
                <c:pt idx="97">
                  <c:v>4370.9165799845296</c:v>
                </c:pt>
                <c:pt idx="98">
                  <c:v>8525.9525596835192</c:v>
                </c:pt>
                <c:pt idx="99">
                  <c:v>9185.1858291817007</c:v>
                </c:pt>
              </c:numCache>
            </c:numRef>
          </c:val>
          <c:smooth val="0"/>
        </c:ser>
        <c:dLbls>
          <c:showLegendKey val="0"/>
          <c:showVal val="0"/>
          <c:showCatName val="0"/>
          <c:showSerName val="0"/>
          <c:showPercent val="0"/>
          <c:showBubbleSize val="0"/>
        </c:dLbls>
        <c:smooth val="0"/>
        <c:axId val="431869240"/>
        <c:axId val="431871984"/>
      </c:lineChart>
      <c:catAx>
        <c:axId val="431869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71984"/>
        <c:crosses val="autoZero"/>
        <c:auto val="1"/>
        <c:lblAlgn val="ctr"/>
        <c:lblOffset val="100"/>
        <c:noMultiLvlLbl val="0"/>
      </c:catAx>
      <c:valAx>
        <c:axId val="43187198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Revenue</a:t>
                </a:r>
                <a:r>
                  <a:rPr lang="en-US" baseline="0"/>
                  <a:t> Genrated</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69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Table!PivotTable10</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Stock Levels by SKU</a:t>
            </a:r>
          </a:p>
        </c:rich>
      </c:tx>
      <c:layout>
        <c:manualLayout>
          <c:xMode val="edge"/>
          <c:yMode val="edge"/>
          <c:x val="2.0986001749781262E-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w="28575" cap="rnd">
            <a:solidFill>
              <a:schemeClr val="accent2"/>
            </a:solidFill>
            <a:round/>
          </a:ln>
          <a:effectLst/>
        </c:spPr>
        <c:marker>
          <c:symbol val="none"/>
        </c:marker>
      </c:pivotFmt>
      <c:pivotFmt>
        <c:idx val="1"/>
        <c:spPr>
          <a:solidFill>
            <a:schemeClr val="accent2"/>
          </a:solidFill>
          <a:ln w="28575" cap="rnd">
            <a:solidFill>
              <a:schemeClr val="accent2"/>
            </a:solidFill>
            <a:round/>
          </a:ln>
          <a:effectLst/>
        </c:spPr>
        <c:marker>
          <c:symbol val="none"/>
        </c:marker>
      </c:pivotFmt>
      <c:pivotFmt>
        <c:idx val="2"/>
        <c:spPr>
          <a:solidFill>
            <a:schemeClr val="accent2"/>
          </a:solidFill>
          <a:ln w="28575" cap="rnd">
            <a:solidFill>
              <a:schemeClr val="accent2"/>
            </a:solidFill>
            <a:round/>
          </a:ln>
          <a:effectLst/>
        </c:spPr>
        <c:marker>
          <c:symbol val="none"/>
        </c:marker>
      </c:pivotFmt>
    </c:pivotFmts>
    <c:plotArea>
      <c:layout/>
      <c:lineChart>
        <c:grouping val="standard"/>
        <c:varyColors val="0"/>
        <c:ser>
          <c:idx val="0"/>
          <c:order val="0"/>
          <c:tx>
            <c:strRef>
              <c:f>'Pivot Table'!$B$251</c:f>
              <c:strCache>
                <c:ptCount val="1"/>
                <c:pt idx="0">
                  <c:v>Total</c:v>
                </c:pt>
              </c:strCache>
            </c:strRef>
          </c:tx>
          <c:spPr>
            <a:ln w="28575" cap="rnd">
              <a:solidFill>
                <a:schemeClr val="accent2"/>
              </a:solidFill>
              <a:round/>
            </a:ln>
            <a:effectLst/>
          </c:spPr>
          <c:marker>
            <c:symbol val="none"/>
          </c:marker>
          <c:cat>
            <c:strRef>
              <c:f>'Pivot Table'!$A$252:$A$352</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Table'!$B$252:$B$352</c:f>
              <c:numCache>
                <c:formatCode>0</c:formatCode>
                <c:ptCount val="100"/>
                <c:pt idx="0">
                  <c:v>58</c:v>
                </c:pt>
                <c:pt idx="1">
                  <c:v>53</c:v>
                </c:pt>
                <c:pt idx="2">
                  <c:v>51</c:v>
                </c:pt>
                <c:pt idx="3">
                  <c:v>46</c:v>
                </c:pt>
                <c:pt idx="4">
                  <c:v>100</c:v>
                </c:pt>
                <c:pt idx="5">
                  <c:v>80</c:v>
                </c:pt>
                <c:pt idx="6">
                  <c:v>54</c:v>
                </c:pt>
                <c:pt idx="7">
                  <c:v>9</c:v>
                </c:pt>
                <c:pt idx="8">
                  <c:v>2</c:v>
                </c:pt>
                <c:pt idx="9">
                  <c:v>45</c:v>
                </c:pt>
                <c:pt idx="10">
                  <c:v>10</c:v>
                </c:pt>
                <c:pt idx="11">
                  <c:v>48</c:v>
                </c:pt>
                <c:pt idx="12">
                  <c:v>1</c:v>
                </c:pt>
                <c:pt idx="13">
                  <c:v>27</c:v>
                </c:pt>
                <c:pt idx="14">
                  <c:v>69</c:v>
                </c:pt>
                <c:pt idx="15">
                  <c:v>71</c:v>
                </c:pt>
                <c:pt idx="16">
                  <c:v>84</c:v>
                </c:pt>
                <c:pt idx="17">
                  <c:v>4</c:v>
                </c:pt>
                <c:pt idx="18">
                  <c:v>82</c:v>
                </c:pt>
                <c:pt idx="19">
                  <c:v>59</c:v>
                </c:pt>
                <c:pt idx="20">
                  <c:v>47</c:v>
                </c:pt>
                <c:pt idx="21">
                  <c:v>48</c:v>
                </c:pt>
                <c:pt idx="22">
                  <c:v>45</c:v>
                </c:pt>
                <c:pt idx="23">
                  <c:v>23</c:v>
                </c:pt>
                <c:pt idx="24">
                  <c:v>60</c:v>
                </c:pt>
                <c:pt idx="25">
                  <c:v>6</c:v>
                </c:pt>
                <c:pt idx="26">
                  <c:v>89</c:v>
                </c:pt>
                <c:pt idx="27">
                  <c:v>4</c:v>
                </c:pt>
                <c:pt idx="28">
                  <c:v>1</c:v>
                </c:pt>
                <c:pt idx="29">
                  <c:v>42</c:v>
                </c:pt>
                <c:pt idx="30">
                  <c:v>18</c:v>
                </c:pt>
                <c:pt idx="31">
                  <c:v>25</c:v>
                </c:pt>
                <c:pt idx="32">
                  <c:v>69</c:v>
                </c:pt>
                <c:pt idx="33">
                  <c:v>78</c:v>
                </c:pt>
                <c:pt idx="34">
                  <c:v>5</c:v>
                </c:pt>
                <c:pt idx="35">
                  <c:v>90</c:v>
                </c:pt>
                <c:pt idx="36">
                  <c:v>64</c:v>
                </c:pt>
                <c:pt idx="37">
                  <c:v>22</c:v>
                </c:pt>
                <c:pt idx="38">
                  <c:v>36</c:v>
                </c:pt>
                <c:pt idx="39">
                  <c:v>13</c:v>
                </c:pt>
                <c:pt idx="40">
                  <c:v>93</c:v>
                </c:pt>
                <c:pt idx="41">
                  <c:v>92</c:v>
                </c:pt>
                <c:pt idx="42">
                  <c:v>4</c:v>
                </c:pt>
                <c:pt idx="43">
                  <c:v>30</c:v>
                </c:pt>
                <c:pt idx="44">
                  <c:v>97</c:v>
                </c:pt>
                <c:pt idx="45">
                  <c:v>90</c:v>
                </c:pt>
                <c:pt idx="46">
                  <c:v>31</c:v>
                </c:pt>
                <c:pt idx="47">
                  <c:v>100</c:v>
                </c:pt>
                <c:pt idx="48">
                  <c:v>64</c:v>
                </c:pt>
                <c:pt idx="49">
                  <c:v>96</c:v>
                </c:pt>
                <c:pt idx="50">
                  <c:v>33</c:v>
                </c:pt>
                <c:pt idx="51">
                  <c:v>97</c:v>
                </c:pt>
                <c:pt idx="52">
                  <c:v>25</c:v>
                </c:pt>
                <c:pt idx="53">
                  <c:v>5</c:v>
                </c:pt>
                <c:pt idx="54">
                  <c:v>10</c:v>
                </c:pt>
                <c:pt idx="55">
                  <c:v>100</c:v>
                </c:pt>
                <c:pt idx="56">
                  <c:v>11</c:v>
                </c:pt>
                <c:pt idx="57">
                  <c:v>41</c:v>
                </c:pt>
                <c:pt idx="58">
                  <c:v>32</c:v>
                </c:pt>
                <c:pt idx="59">
                  <c:v>86</c:v>
                </c:pt>
                <c:pt idx="60">
                  <c:v>54</c:v>
                </c:pt>
                <c:pt idx="61">
                  <c:v>73</c:v>
                </c:pt>
                <c:pt idx="62">
                  <c:v>57</c:v>
                </c:pt>
                <c:pt idx="63">
                  <c:v>13</c:v>
                </c:pt>
                <c:pt idx="64">
                  <c:v>12</c:v>
                </c:pt>
                <c:pt idx="65">
                  <c:v>0</c:v>
                </c:pt>
                <c:pt idx="66">
                  <c:v>95</c:v>
                </c:pt>
                <c:pt idx="67">
                  <c:v>93</c:v>
                </c:pt>
                <c:pt idx="68">
                  <c:v>10</c:v>
                </c:pt>
                <c:pt idx="69">
                  <c:v>76</c:v>
                </c:pt>
                <c:pt idx="70">
                  <c:v>57</c:v>
                </c:pt>
                <c:pt idx="71">
                  <c:v>17</c:v>
                </c:pt>
                <c:pt idx="72">
                  <c:v>41</c:v>
                </c:pt>
                <c:pt idx="73">
                  <c:v>16</c:v>
                </c:pt>
                <c:pt idx="74">
                  <c:v>38</c:v>
                </c:pt>
                <c:pt idx="75">
                  <c:v>96</c:v>
                </c:pt>
                <c:pt idx="76">
                  <c:v>5</c:v>
                </c:pt>
                <c:pt idx="77">
                  <c:v>31</c:v>
                </c:pt>
                <c:pt idx="78">
                  <c:v>5</c:v>
                </c:pt>
                <c:pt idx="79">
                  <c:v>39</c:v>
                </c:pt>
                <c:pt idx="80">
                  <c:v>48</c:v>
                </c:pt>
                <c:pt idx="81">
                  <c:v>42</c:v>
                </c:pt>
                <c:pt idx="82">
                  <c:v>65</c:v>
                </c:pt>
                <c:pt idx="83">
                  <c:v>73</c:v>
                </c:pt>
                <c:pt idx="84">
                  <c:v>15</c:v>
                </c:pt>
                <c:pt idx="85">
                  <c:v>32</c:v>
                </c:pt>
                <c:pt idx="86">
                  <c:v>5</c:v>
                </c:pt>
                <c:pt idx="87">
                  <c:v>60</c:v>
                </c:pt>
                <c:pt idx="88">
                  <c:v>90</c:v>
                </c:pt>
                <c:pt idx="89">
                  <c:v>14</c:v>
                </c:pt>
                <c:pt idx="90">
                  <c:v>66</c:v>
                </c:pt>
                <c:pt idx="91">
                  <c:v>98</c:v>
                </c:pt>
                <c:pt idx="92">
                  <c:v>90</c:v>
                </c:pt>
                <c:pt idx="93">
                  <c:v>63</c:v>
                </c:pt>
                <c:pt idx="94">
                  <c:v>77</c:v>
                </c:pt>
                <c:pt idx="95">
                  <c:v>15</c:v>
                </c:pt>
                <c:pt idx="96">
                  <c:v>67</c:v>
                </c:pt>
                <c:pt idx="97">
                  <c:v>46</c:v>
                </c:pt>
                <c:pt idx="98">
                  <c:v>53</c:v>
                </c:pt>
                <c:pt idx="99">
                  <c:v>55</c:v>
                </c:pt>
              </c:numCache>
            </c:numRef>
          </c:val>
          <c:smooth val="0"/>
        </c:ser>
        <c:dLbls>
          <c:showLegendKey val="0"/>
          <c:showVal val="0"/>
          <c:showCatName val="0"/>
          <c:showSerName val="0"/>
          <c:showPercent val="0"/>
          <c:showBubbleSize val="0"/>
        </c:dLbls>
        <c:smooth val="0"/>
        <c:axId val="431868848"/>
        <c:axId val="431869632"/>
      </c:lineChart>
      <c:catAx>
        <c:axId val="4318688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229571303587051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69632"/>
        <c:crosses val="autoZero"/>
        <c:auto val="1"/>
        <c:lblAlgn val="ctr"/>
        <c:lblOffset val="100"/>
        <c:noMultiLvlLbl val="0"/>
      </c:catAx>
      <c:valAx>
        <c:axId val="431869632"/>
        <c:scaling>
          <c:orientation val="minMax"/>
        </c:scaling>
        <c:delete val="0"/>
        <c:axPos val="l"/>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Stock</a:t>
                </a:r>
                <a:r>
                  <a:rPr lang="en-US" baseline="0"/>
                  <a:t> Level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8688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Order Quantity by SKU</a:t>
            </a:r>
          </a:p>
        </c:rich>
      </c:tx>
      <c:layout>
        <c:manualLayout>
          <c:xMode val="edge"/>
          <c:yMode val="edge"/>
          <c:x val="1.3333333333333326E-2"/>
          <c:y val="1.851851851851851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
        <c:idx val="3"/>
        <c:spPr>
          <a:solidFill>
            <a:schemeClr val="accent2"/>
          </a:solidFill>
          <a:ln>
            <a:noFill/>
          </a:ln>
          <a:effectLst/>
        </c:spPr>
        <c:marker>
          <c:symbol val="none"/>
        </c:marker>
      </c:pivotFmt>
      <c:pivotFmt>
        <c:idx val="4"/>
        <c:spPr>
          <a:solidFill>
            <a:schemeClr val="accent2"/>
          </a:solidFill>
          <a:ln>
            <a:noFill/>
          </a:ln>
          <a:effectLst/>
        </c:spPr>
        <c:marker>
          <c:symbol val="none"/>
        </c:marker>
      </c:pivotFmt>
    </c:pivotFmts>
    <c:plotArea>
      <c:layout/>
      <c:barChart>
        <c:barDir val="col"/>
        <c:grouping val="clustered"/>
        <c:varyColors val="0"/>
        <c:ser>
          <c:idx val="0"/>
          <c:order val="0"/>
          <c:tx>
            <c:strRef>
              <c:f>'Pivot Table'!$B$357</c:f>
              <c:strCache>
                <c:ptCount val="1"/>
                <c:pt idx="0">
                  <c:v>Total</c:v>
                </c:pt>
              </c:strCache>
            </c:strRef>
          </c:tx>
          <c:spPr>
            <a:solidFill>
              <a:schemeClr val="accent2"/>
            </a:solidFill>
            <a:ln>
              <a:noFill/>
            </a:ln>
            <a:effectLst/>
          </c:spPr>
          <c:invertIfNegative val="0"/>
          <c:cat>
            <c:strRef>
              <c:f>'Pivot Table'!$A$358:$A$458</c:f>
              <c:strCache>
                <c:ptCount val="100"/>
                <c:pt idx="0">
                  <c:v>SKU0</c:v>
                </c:pt>
                <c:pt idx="1">
                  <c:v>SKU1</c:v>
                </c:pt>
                <c:pt idx="2">
                  <c:v>SKU10</c:v>
                </c:pt>
                <c:pt idx="3">
                  <c:v>SKU11</c:v>
                </c:pt>
                <c:pt idx="4">
                  <c:v>SKU12</c:v>
                </c:pt>
                <c:pt idx="5">
                  <c:v>SKU13</c:v>
                </c:pt>
                <c:pt idx="6">
                  <c:v>SKU14</c:v>
                </c:pt>
                <c:pt idx="7">
                  <c:v>SKU15</c:v>
                </c:pt>
                <c:pt idx="8">
                  <c:v>SKU16</c:v>
                </c:pt>
                <c:pt idx="9">
                  <c:v>SKU17</c:v>
                </c:pt>
                <c:pt idx="10">
                  <c:v>SKU18</c:v>
                </c:pt>
                <c:pt idx="11">
                  <c:v>SKU19</c:v>
                </c:pt>
                <c:pt idx="12">
                  <c:v>SKU2</c:v>
                </c:pt>
                <c:pt idx="13">
                  <c:v>SKU20</c:v>
                </c:pt>
                <c:pt idx="14">
                  <c:v>SKU21</c:v>
                </c:pt>
                <c:pt idx="15">
                  <c:v>SKU22</c:v>
                </c:pt>
                <c:pt idx="16">
                  <c:v>SKU23</c:v>
                </c:pt>
                <c:pt idx="17">
                  <c:v>SKU24</c:v>
                </c:pt>
                <c:pt idx="18">
                  <c:v>SKU25</c:v>
                </c:pt>
                <c:pt idx="19">
                  <c:v>SKU26</c:v>
                </c:pt>
                <c:pt idx="20">
                  <c:v>SKU27</c:v>
                </c:pt>
                <c:pt idx="21">
                  <c:v>SKU28</c:v>
                </c:pt>
                <c:pt idx="22">
                  <c:v>SKU29</c:v>
                </c:pt>
                <c:pt idx="23">
                  <c:v>SKU3</c:v>
                </c:pt>
                <c:pt idx="24">
                  <c:v>SKU30</c:v>
                </c:pt>
                <c:pt idx="25">
                  <c:v>SKU31</c:v>
                </c:pt>
                <c:pt idx="26">
                  <c:v>SKU32</c:v>
                </c:pt>
                <c:pt idx="27">
                  <c:v>SKU33</c:v>
                </c:pt>
                <c:pt idx="28">
                  <c:v>SKU34</c:v>
                </c:pt>
                <c:pt idx="29">
                  <c:v>SKU35</c:v>
                </c:pt>
                <c:pt idx="30">
                  <c:v>SKU36</c:v>
                </c:pt>
                <c:pt idx="31">
                  <c:v>SKU37</c:v>
                </c:pt>
                <c:pt idx="32">
                  <c:v>SKU38</c:v>
                </c:pt>
                <c:pt idx="33">
                  <c:v>SKU39</c:v>
                </c:pt>
                <c:pt idx="34">
                  <c:v>SKU4</c:v>
                </c:pt>
                <c:pt idx="35">
                  <c:v>SKU40</c:v>
                </c:pt>
                <c:pt idx="36">
                  <c:v>SKU41</c:v>
                </c:pt>
                <c:pt idx="37">
                  <c:v>SKU42</c:v>
                </c:pt>
                <c:pt idx="38">
                  <c:v>SKU43</c:v>
                </c:pt>
                <c:pt idx="39">
                  <c:v>SKU44</c:v>
                </c:pt>
                <c:pt idx="40">
                  <c:v>SKU45</c:v>
                </c:pt>
                <c:pt idx="41">
                  <c:v>SKU46</c:v>
                </c:pt>
                <c:pt idx="42">
                  <c:v>SKU47</c:v>
                </c:pt>
                <c:pt idx="43">
                  <c:v>SKU48</c:v>
                </c:pt>
                <c:pt idx="44">
                  <c:v>SKU49</c:v>
                </c:pt>
                <c:pt idx="45">
                  <c:v>SKU5</c:v>
                </c:pt>
                <c:pt idx="46">
                  <c:v>SKU50</c:v>
                </c:pt>
                <c:pt idx="47">
                  <c:v>SKU51</c:v>
                </c:pt>
                <c:pt idx="48">
                  <c:v>SKU52</c:v>
                </c:pt>
                <c:pt idx="49">
                  <c:v>SKU53</c:v>
                </c:pt>
                <c:pt idx="50">
                  <c:v>SKU54</c:v>
                </c:pt>
                <c:pt idx="51">
                  <c:v>SKU55</c:v>
                </c:pt>
                <c:pt idx="52">
                  <c:v>SKU56</c:v>
                </c:pt>
                <c:pt idx="53">
                  <c:v>SKU57</c:v>
                </c:pt>
                <c:pt idx="54">
                  <c:v>SKU58</c:v>
                </c:pt>
                <c:pt idx="55">
                  <c:v>SKU59</c:v>
                </c:pt>
                <c:pt idx="56">
                  <c:v>SKU6</c:v>
                </c:pt>
                <c:pt idx="57">
                  <c:v>SKU60</c:v>
                </c:pt>
                <c:pt idx="58">
                  <c:v>SKU61</c:v>
                </c:pt>
                <c:pt idx="59">
                  <c:v>SKU62</c:v>
                </c:pt>
                <c:pt idx="60">
                  <c:v>SKU63</c:v>
                </c:pt>
                <c:pt idx="61">
                  <c:v>SKU64</c:v>
                </c:pt>
                <c:pt idx="62">
                  <c:v>SKU65</c:v>
                </c:pt>
                <c:pt idx="63">
                  <c:v>SKU66</c:v>
                </c:pt>
                <c:pt idx="64">
                  <c:v>SKU67</c:v>
                </c:pt>
                <c:pt idx="65">
                  <c:v>SKU68</c:v>
                </c:pt>
                <c:pt idx="66">
                  <c:v>SKU69</c:v>
                </c:pt>
                <c:pt idx="67">
                  <c:v>SKU7</c:v>
                </c:pt>
                <c:pt idx="68">
                  <c:v>SKU70</c:v>
                </c:pt>
                <c:pt idx="69">
                  <c:v>SKU71</c:v>
                </c:pt>
                <c:pt idx="70">
                  <c:v>SKU72</c:v>
                </c:pt>
                <c:pt idx="71">
                  <c:v>SKU73</c:v>
                </c:pt>
                <c:pt idx="72">
                  <c:v>SKU74</c:v>
                </c:pt>
                <c:pt idx="73">
                  <c:v>SKU75</c:v>
                </c:pt>
                <c:pt idx="74">
                  <c:v>SKU76</c:v>
                </c:pt>
                <c:pt idx="75">
                  <c:v>SKU77</c:v>
                </c:pt>
                <c:pt idx="76">
                  <c:v>SKU78</c:v>
                </c:pt>
                <c:pt idx="77">
                  <c:v>SKU79</c:v>
                </c:pt>
                <c:pt idx="78">
                  <c:v>SKU8</c:v>
                </c:pt>
                <c:pt idx="79">
                  <c:v>SKU80</c:v>
                </c:pt>
                <c:pt idx="80">
                  <c:v>SKU81</c:v>
                </c:pt>
                <c:pt idx="81">
                  <c:v>SKU82</c:v>
                </c:pt>
                <c:pt idx="82">
                  <c:v>SKU83</c:v>
                </c:pt>
                <c:pt idx="83">
                  <c:v>SKU84</c:v>
                </c:pt>
                <c:pt idx="84">
                  <c:v>SKU85</c:v>
                </c:pt>
                <c:pt idx="85">
                  <c:v>SKU86</c:v>
                </c:pt>
                <c:pt idx="86">
                  <c:v>SKU87</c:v>
                </c:pt>
                <c:pt idx="87">
                  <c:v>SKU88</c:v>
                </c:pt>
                <c:pt idx="88">
                  <c:v>SKU89</c:v>
                </c:pt>
                <c:pt idx="89">
                  <c:v>SKU9</c:v>
                </c:pt>
                <c:pt idx="90">
                  <c:v>SKU90</c:v>
                </c:pt>
                <c:pt idx="91">
                  <c:v>SKU91</c:v>
                </c:pt>
                <c:pt idx="92">
                  <c:v>SKU92</c:v>
                </c:pt>
                <c:pt idx="93">
                  <c:v>SKU93</c:v>
                </c:pt>
                <c:pt idx="94">
                  <c:v>SKU94</c:v>
                </c:pt>
                <c:pt idx="95">
                  <c:v>SKU95</c:v>
                </c:pt>
                <c:pt idx="96">
                  <c:v>SKU96</c:v>
                </c:pt>
                <c:pt idx="97">
                  <c:v>SKU97</c:v>
                </c:pt>
                <c:pt idx="98">
                  <c:v>SKU98</c:v>
                </c:pt>
                <c:pt idx="99">
                  <c:v>SKU99</c:v>
                </c:pt>
              </c:strCache>
            </c:strRef>
          </c:cat>
          <c:val>
            <c:numRef>
              <c:f>'Pivot Table'!$B$358:$B$458</c:f>
              <c:numCache>
                <c:formatCode>0</c:formatCode>
                <c:ptCount val="100"/>
                <c:pt idx="0">
                  <c:v>96</c:v>
                </c:pt>
                <c:pt idx="1">
                  <c:v>37</c:v>
                </c:pt>
                <c:pt idx="2">
                  <c:v>80</c:v>
                </c:pt>
                <c:pt idx="3">
                  <c:v>60</c:v>
                </c:pt>
                <c:pt idx="4">
                  <c:v>85</c:v>
                </c:pt>
                <c:pt idx="5">
                  <c:v>48</c:v>
                </c:pt>
                <c:pt idx="6">
                  <c:v>78</c:v>
                </c:pt>
                <c:pt idx="7">
                  <c:v>69</c:v>
                </c:pt>
                <c:pt idx="8">
                  <c:v>78</c:v>
                </c:pt>
                <c:pt idx="9">
                  <c:v>85</c:v>
                </c:pt>
                <c:pt idx="10">
                  <c:v>46</c:v>
                </c:pt>
                <c:pt idx="11">
                  <c:v>94</c:v>
                </c:pt>
                <c:pt idx="12">
                  <c:v>88</c:v>
                </c:pt>
                <c:pt idx="13">
                  <c:v>68</c:v>
                </c:pt>
                <c:pt idx="14">
                  <c:v>7</c:v>
                </c:pt>
                <c:pt idx="15">
                  <c:v>63</c:v>
                </c:pt>
                <c:pt idx="16">
                  <c:v>29</c:v>
                </c:pt>
                <c:pt idx="17">
                  <c:v>2</c:v>
                </c:pt>
                <c:pt idx="18">
                  <c:v>52</c:v>
                </c:pt>
                <c:pt idx="19">
                  <c:v>48</c:v>
                </c:pt>
                <c:pt idx="20">
                  <c:v>62</c:v>
                </c:pt>
                <c:pt idx="21">
                  <c:v>24</c:v>
                </c:pt>
                <c:pt idx="22">
                  <c:v>67</c:v>
                </c:pt>
                <c:pt idx="23">
                  <c:v>59</c:v>
                </c:pt>
                <c:pt idx="24">
                  <c:v>35</c:v>
                </c:pt>
                <c:pt idx="25">
                  <c:v>44</c:v>
                </c:pt>
                <c:pt idx="26">
                  <c:v>64</c:v>
                </c:pt>
                <c:pt idx="27">
                  <c:v>95</c:v>
                </c:pt>
                <c:pt idx="28">
                  <c:v>21</c:v>
                </c:pt>
                <c:pt idx="29">
                  <c:v>85</c:v>
                </c:pt>
                <c:pt idx="30">
                  <c:v>28</c:v>
                </c:pt>
                <c:pt idx="31">
                  <c:v>21</c:v>
                </c:pt>
                <c:pt idx="32">
                  <c:v>88</c:v>
                </c:pt>
                <c:pt idx="33">
                  <c:v>34</c:v>
                </c:pt>
                <c:pt idx="34">
                  <c:v>56</c:v>
                </c:pt>
                <c:pt idx="35">
                  <c:v>39</c:v>
                </c:pt>
                <c:pt idx="36">
                  <c:v>38</c:v>
                </c:pt>
                <c:pt idx="37">
                  <c:v>57</c:v>
                </c:pt>
                <c:pt idx="38">
                  <c:v>85</c:v>
                </c:pt>
                <c:pt idx="39">
                  <c:v>72</c:v>
                </c:pt>
                <c:pt idx="40">
                  <c:v>52</c:v>
                </c:pt>
                <c:pt idx="41">
                  <c:v>6</c:v>
                </c:pt>
                <c:pt idx="42">
                  <c:v>51</c:v>
                </c:pt>
                <c:pt idx="43">
                  <c:v>9</c:v>
                </c:pt>
                <c:pt idx="44">
                  <c:v>9</c:v>
                </c:pt>
                <c:pt idx="45">
                  <c:v>66</c:v>
                </c:pt>
                <c:pt idx="46">
                  <c:v>82</c:v>
                </c:pt>
                <c:pt idx="47">
                  <c:v>52</c:v>
                </c:pt>
                <c:pt idx="48">
                  <c:v>11</c:v>
                </c:pt>
                <c:pt idx="49">
                  <c:v>54</c:v>
                </c:pt>
                <c:pt idx="50">
                  <c:v>61</c:v>
                </c:pt>
                <c:pt idx="51">
                  <c:v>11</c:v>
                </c:pt>
                <c:pt idx="52">
                  <c:v>83</c:v>
                </c:pt>
                <c:pt idx="53">
                  <c:v>51</c:v>
                </c:pt>
                <c:pt idx="54">
                  <c:v>44</c:v>
                </c:pt>
                <c:pt idx="55">
                  <c:v>26</c:v>
                </c:pt>
                <c:pt idx="56">
                  <c:v>58</c:v>
                </c:pt>
                <c:pt idx="57">
                  <c:v>72</c:v>
                </c:pt>
                <c:pt idx="58">
                  <c:v>36</c:v>
                </c:pt>
                <c:pt idx="59">
                  <c:v>40</c:v>
                </c:pt>
                <c:pt idx="60">
                  <c:v>10</c:v>
                </c:pt>
                <c:pt idx="61">
                  <c:v>75</c:v>
                </c:pt>
                <c:pt idx="62">
                  <c:v>54</c:v>
                </c:pt>
                <c:pt idx="63">
                  <c:v>19</c:v>
                </c:pt>
                <c:pt idx="64">
                  <c:v>71</c:v>
                </c:pt>
                <c:pt idx="65">
                  <c:v>58</c:v>
                </c:pt>
                <c:pt idx="66">
                  <c:v>27</c:v>
                </c:pt>
                <c:pt idx="67">
                  <c:v>11</c:v>
                </c:pt>
                <c:pt idx="68">
                  <c:v>22</c:v>
                </c:pt>
                <c:pt idx="69">
                  <c:v>26</c:v>
                </c:pt>
                <c:pt idx="70">
                  <c:v>77</c:v>
                </c:pt>
                <c:pt idx="71">
                  <c:v>66</c:v>
                </c:pt>
                <c:pt idx="72">
                  <c:v>1</c:v>
                </c:pt>
                <c:pt idx="73">
                  <c:v>56</c:v>
                </c:pt>
                <c:pt idx="74">
                  <c:v>22</c:v>
                </c:pt>
                <c:pt idx="75">
                  <c:v>57</c:v>
                </c:pt>
                <c:pt idx="76">
                  <c:v>51</c:v>
                </c:pt>
                <c:pt idx="77">
                  <c:v>20</c:v>
                </c:pt>
                <c:pt idx="78">
                  <c:v>15</c:v>
                </c:pt>
                <c:pt idx="79">
                  <c:v>41</c:v>
                </c:pt>
                <c:pt idx="80">
                  <c:v>8</c:v>
                </c:pt>
                <c:pt idx="81">
                  <c:v>72</c:v>
                </c:pt>
                <c:pt idx="82">
                  <c:v>7</c:v>
                </c:pt>
                <c:pt idx="83">
                  <c:v>80</c:v>
                </c:pt>
                <c:pt idx="84">
                  <c:v>66</c:v>
                </c:pt>
                <c:pt idx="85">
                  <c:v>22</c:v>
                </c:pt>
                <c:pt idx="86">
                  <c:v>55</c:v>
                </c:pt>
                <c:pt idx="87">
                  <c:v>85</c:v>
                </c:pt>
                <c:pt idx="88">
                  <c:v>27</c:v>
                </c:pt>
                <c:pt idx="89">
                  <c:v>83</c:v>
                </c:pt>
                <c:pt idx="90">
                  <c:v>96</c:v>
                </c:pt>
                <c:pt idx="91">
                  <c:v>85</c:v>
                </c:pt>
                <c:pt idx="92">
                  <c:v>10</c:v>
                </c:pt>
                <c:pt idx="93">
                  <c:v>66</c:v>
                </c:pt>
                <c:pt idx="94">
                  <c:v>72</c:v>
                </c:pt>
                <c:pt idx="95">
                  <c:v>26</c:v>
                </c:pt>
                <c:pt idx="96">
                  <c:v>32</c:v>
                </c:pt>
                <c:pt idx="97">
                  <c:v>4</c:v>
                </c:pt>
                <c:pt idx="98">
                  <c:v>27</c:v>
                </c:pt>
                <c:pt idx="99">
                  <c:v>59</c:v>
                </c:pt>
              </c:numCache>
            </c:numRef>
          </c:val>
        </c:ser>
        <c:dLbls>
          <c:showLegendKey val="0"/>
          <c:showVal val="0"/>
          <c:showCatName val="0"/>
          <c:showSerName val="0"/>
          <c:showPercent val="0"/>
          <c:showBubbleSize val="0"/>
        </c:dLbls>
        <c:gapWidth val="150"/>
        <c:axId val="295595240"/>
        <c:axId val="295594064"/>
      </c:barChart>
      <c:catAx>
        <c:axId val="295595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SKU</a:t>
                </a:r>
              </a:p>
            </c:rich>
          </c:tx>
          <c:layout>
            <c:manualLayout>
              <c:xMode val="edge"/>
              <c:yMode val="edge"/>
              <c:x val="0.51184601924759399"/>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4064"/>
        <c:crosses val="autoZero"/>
        <c:auto val="1"/>
        <c:lblAlgn val="ctr"/>
        <c:lblOffset val="100"/>
        <c:noMultiLvlLbl val="0"/>
      </c:catAx>
      <c:valAx>
        <c:axId val="29559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Order</a:t>
                </a:r>
                <a:r>
                  <a:rPr lang="en-US" baseline="0"/>
                  <a:t> Quantity</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Shipping Costs by Carrier</a:t>
            </a:r>
          </a:p>
        </c:rich>
      </c:tx>
      <c:layout>
        <c:manualLayout>
          <c:xMode val="edge"/>
          <c:yMode val="edge"/>
          <c:x val="5.0951224846894128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col"/>
        <c:grouping val="clustered"/>
        <c:varyColors val="0"/>
        <c:ser>
          <c:idx val="0"/>
          <c:order val="0"/>
          <c:tx>
            <c:strRef>
              <c:f>'Pivot Table'!$B$466</c:f>
              <c:strCache>
                <c:ptCount val="1"/>
                <c:pt idx="0">
                  <c:v>Total</c:v>
                </c:pt>
              </c:strCache>
            </c:strRef>
          </c:tx>
          <c:spPr>
            <a:solidFill>
              <a:schemeClr val="accent2"/>
            </a:solidFill>
            <a:ln>
              <a:noFill/>
            </a:ln>
            <a:effectLst/>
          </c:spPr>
          <c:invertIfNegative val="0"/>
          <c:cat>
            <c:strRef>
              <c:f>'Pivot Table'!$A$467:$A$470</c:f>
              <c:strCache>
                <c:ptCount val="3"/>
                <c:pt idx="0">
                  <c:v>Carrier A</c:v>
                </c:pt>
                <c:pt idx="1">
                  <c:v>Carrier B</c:v>
                </c:pt>
                <c:pt idx="2">
                  <c:v>Carrier C</c:v>
                </c:pt>
              </c:strCache>
            </c:strRef>
          </c:cat>
          <c:val>
            <c:numRef>
              <c:f>'Pivot Table'!$B$467:$B$470</c:f>
              <c:numCache>
                <c:formatCode>0</c:formatCode>
                <c:ptCount val="3"/>
                <c:pt idx="0">
                  <c:v>155.53783060623547</c:v>
                </c:pt>
                <c:pt idx="1">
                  <c:v>236.8976196639353</c:v>
                </c:pt>
                <c:pt idx="2">
                  <c:v>162.37945693178756</c:v>
                </c:pt>
              </c:numCache>
            </c:numRef>
          </c:val>
        </c:ser>
        <c:dLbls>
          <c:showLegendKey val="0"/>
          <c:showVal val="0"/>
          <c:showCatName val="0"/>
          <c:showSerName val="0"/>
          <c:showPercent val="0"/>
          <c:showBubbleSize val="0"/>
        </c:dLbls>
        <c:gapWidth val="300"/>
        <c:axId val="295595632"/>
        <c:axId val="295596024"/>
      </c:barChart>
      <c:catAx>
        <c:axId val="295595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Carriers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6024"/>
        <c:crosses val="autoZero"/>
        <c:auto val="1"/>
        <c:lblAlgn val="ctr"/>
        <c:lblOffset val="100"/>
        <c:noMultiLvlLbl val="0"/>
      </c:catAx>
      <c:valAx>
        <c:axId val="295596024"/>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Shipping</a:t>
                </a:r>
                <a:r>
                  <a:rPr lang="en-US" baseline="0"/>
                  <a:t> Cost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5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[supply_chain_data.csv]Pivot Table!PivotTable13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 Distribution by Transportation Mode</a:t>
            </a:r>
          </a:p>
        </c:rich>
      </c:tx>
      <c:layout>
        <c:manualLayout>
          <c:xMode val="edge"/>
          <c:yMode val="edge"/>
          <c:x val="1.4520778652668416E-2"/>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'Pivot Table'!$B$477</c:f>
              <c:strCache>
                <c:ptCount val="1"/>
                <c:pt idx="0">
                  <c:v>Total</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 Table'!$A$478:$A$482</c:f>
              <c:strCache>
                <c:ptCount val="4"/>
                <c:pt idx="0">
                  <c:v>Air</c:v>
                </c:pt>
                <c:pt idx="1">
                  <c:v>Rail</c:v>
                </c:pt>
                <c:pt idx="2">
                  <c:v>Road</c:v>
                </c:pt>
                <c:pt idx="3">
                  <c:v>Sea</c:v>
                </c:pt>
              </c:strCache>
            </c:strRef>
          </c:cat>
          <c:val>
            <c:numRef>
              <c:f>'Pivot Table'!$B$478:$B$482</c:f>
              <c:numCache>
                <c:formatCode>0</c:formatCode>
                <c:ptCount val="4"/>
                <c:pt idx="0">
                  <c:v>14604.527497613768</c:v>
                </c:pt>
                <c:pt idx="1">
                  <c:v>15168.931558531671</c:v>
                </c:pt>
                <c:pt idx="2">
                  <c:v>16048.193639194949</c:v>
                </c:pt>
                <c:pt idx="3">
                  <c:v>7102.9255204736692</c:v>
                </c:pt>
              </c:numCache>
            </c:numRef>
          </c:val>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[supply_chain_data.csv]Pivot Table!PivotTable14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Defect Rates by Product Type</a:t>
            </a:r>
          </a:p>
        </c:rich>
      </c:tx>
      <c:layout>
        <c:manualLayout>
          <c:xMode val="edge"/>
          <c:yMode val="edge"/>
          <c:x val="2.6784558180227451E-2"/>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pivotFmt>
      <c:pivotFmt>
        <c:idx val="1"/>
        <c:spPr>
          <a:solidFill>
            <a:schemeClr val="accent2"/>
          </a:solidFill>
          <a:ln>
            <a:noFill/>
          </a:ln>
          <a:effectLst/>
        </c:spPr>
        <c:marker>
          <c:symbol val="none"/>
        </c:marker>
      </c:pivotFmt>
      <c:pivotFmt>
        <c:idx val="2"/>
        <c:spPr>
          <a:solidFill>
            <a:schemeClr val="accent2"/>
          </a:solidFill>
          <a:ln>
            <a:noFill/>
          </a:ln>
          <a:effectLst/>
        </c:spPr>
        <c:marker>
          <c:symbol val="none"/>
        </c:marker>
      </c:pivotFmt>
    </c:pivotFmts>
    <c:plotArea>
      <c:layout/>
      <c:barChart>
        <c:barDir val="bar"/>
        <c:grouping val="clustered"/>
        <c:varyColors val="0"/>
        <c:ser>
          <c:idx val="0"/>
          <c:order val="0"/>
          <c:tx>
            <c:strRef>
              <c:f>'Pivot Table'!$B$492</c:f>
              <c:strCache>
                <c:ptCount val="1"/>
                <c:pt idx="0">
                  <c:v>Total</c:v>
                </c:pt>
              </c:strCache>
            </c:strRef>
          </c:tx>
          <c:spPr>
            <a:solidFill>
              <a:schemeClr val="accent2"/>
            </a:solidFill>
            <a:ln>
              <a:noFill/>
            </a:ln>
            <a:effectLst/>
          </c:spPr>
          <c:invertIfNegative val="0"/>
          <c:cat>
            <c:strRef>
              <c:f>'Pivot Table'!$A$493:$A$496</c:f>
              <c:strCache>
                <c:ptCount val="3"/>
                <c:pt idx="0">
                  <c:v>cosmetics</c:v>
                </c:pt>
                <c:pt idx="1">
                  <c:v>haircare</c:v>
                </c:pt>
                <c:pt idx="2">
                  <c:v>skincare</c:v>
                </c:pt>
              </c:strCache>
            </c:strRef>
          </c:cat>
          <c:val>
            <c:numRef>
              <c:f>'Pivot Table'!$B$493:$B$496</c:f>
              <c:numCache>
                <c:formatCode>0.0</c:formatCode>
                <c:ptCount val="3"/>
                <c:pt idx="0">
                  <c:v>1.9192869782813149</c:v>
                </c:pt>
                <c:pt idx="1">
                  <c:v>2.4831501929246214</c:v>
                </c:pt>
                <c:pt idx="2">
                  <c:v>2.3346807819802327</c:v>
                </c:pt>
              </c:numCache>
            </c:numRef>
          </c:val>
        </c:ser>
        <c:dLbls>
          <c:showLegendKey val="0"/>
          <c:showVal val="0"/>
          <c:showCatName val="0"/>
          <c:showSerName val="0"/>
          <c:showPercent val="0"/>
          <c:showBubbleSize val="0"/>
        </c:dLbls>
        <c:gapWidth val="182"/>
        <c:axId val="295593672"/>
        <c:axId val="295594456"/>
      </c:barChart>
      <c:catAx>
        <c:axId val="29559367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Defect</a:t>
                </a:r>
                <a:r>
                  <a:rPr lang="en-US" baseline="0"/>
                  <a:t> Rate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4456"/>
        <c:crosses val="autoZero"/>
        <c:auto val="1"/>
        <c:lblAlgn val="ctr"/>
        <c:lblOffset val="100"/>
        <c:noMultiLvlLbl val="0"/>
      </c:catAx>
      <c:valAx>
        <c:axId val="295594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Product</a:t>
                </a:r>
                <a:r>
                  <a:rPr lang="en-US" baseline="0"/>
                  <a:t> rate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5936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B864F-CF47-4900-BDF6-48C9A7B7B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18</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cp:lastPrinted>2023-06-01T16:05:00Z</cp:lastPrinted>
  <dcterms:created xsi:type="dcterms:W3CDTF">2023-06-01T13:02:00Z</dcterms:created>
  <dcterms:modified xsi:type="dcterms:W3CDTF">2023-07-07T13:11:00Z</dcterms:modified>
</cp:coreProperties>
</file>